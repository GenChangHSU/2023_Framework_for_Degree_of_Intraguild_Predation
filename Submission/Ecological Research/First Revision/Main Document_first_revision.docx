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635" w:rsidRPr="00A84395" w:rsidRDefault="00B01635" w:rsidP="00B01635">
      <w:pPr>
        <w:rPr>
          <w:rFonts w:ascii="Times New Roman" w:hAnsi="Times New Roman" w:cs="Times New Roman"/>
          <w:b/>
        </w:rPr>
      </w:pPr>
      <w:r w:rsidRPr="00A84395">
        <w:rPr>
          <w:rFonts w:ascii="Times New Roman" w:hAnsi="Times New Roman" w:cs="Times New Roman"/>
          <w:b/>
        </w:rPr>
        <w:t>Article category</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Special features</w:t>
      </w:r>
    </w:p>
    <w:p w:rsidR="00B01635" w:rsidRPr="00A84395" w:rsidRDefault="00B01635" w:rsidP="00B01635">
      <w:pPr>
        <w:rPr>
          <w:rFonts w:ascii="Times New Roman" w:hAnsi="Times New Roman" w:cs="Times New Roman"/>
          <w:b/>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Title</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 xml:space="preserve">Idea paper: An experimental framework for determining the degree of </w:t>
      </w:r>
      <w:proofErr w:type="spellStart"/>
      <w:r w:rsidRPr="00A84395">
        <w:rPr>
          <w:rFonts w:ascii="Times New Roman" w:hAnsi="Times New Roman" w:cs="Times New Roman"/>
          <w:sz w:val="24"/>
        </w:rPr>
        <w:t>intraguild</w:t>
      </w:r>
      <w:proofErr w:type="spellEnd"/>
      <w:r w:rsidRPr="00A84395">
        <w:rPr>
          <w:rFonts w:ascii="Times New Roman" w:hAnsi="Times New Roman" w:cs="Times New Roman"/>
          <w:sz w:val="24"/>
        </w:rPr>
        <w:t xml:space="preserve"> predation in a three-species omnivorous food web</w:t>
      </w:r>
    </w:p>
    <w:p w:rsidR="00B01635" w:rsidRPr="00A84395" w:rsidRDefault="00B01635" w:rsidP="00B01635">
      <w:pPr>
        <w:rPr>
          <w:rFonts w:ascii="Times New Roman" w:hAnsi="Times New Roman" w:cs="Times New Roman"/>
          <w:sz w:val="24"/>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Author</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Gen-Chang Hsu</w:t>
      </w:r>
      <w:r w:rsidRPr="00A84395">
        <w:rPr>
          <w:rFonts w:ascii="Times New Roman" w:hAnsi="Times New Roman" w:cs="Times New Roman"/>
          <w:sz w:val="24"/>
          <w:vertAlign w:val="superscript"/>
        </w:rPr>
        <w:t>1</w:t>
      </w:r>
    </w:p>
    <w:p w:rsidR="00B01635" w:rsidRPr="00A84395" w:rsidRDefault="00B01635" w:rsidP="00B01635">
      <w:pPr>
        <w:rPr>
          <w:rFonts w:ascii="Times New Roman" w:hAnsi="Times New Roman" w:cs="Times New Roman"/>
          <w:sz w:val="24"/>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Author's institutional affiliation</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vertAlign w:val="superscript"/>
        </w:rPr>
        <w:t>1</w:t>
      </w:r>
      <w:r w:rsidRPr="00A84395">
        <w:rPr>
          <w:rFonts w:ascii="Times New Roman" w:hAnsi="Times New Roman" w:cs="Times New Roman"/>
          <w:sz w:val="24"/>
        </w:rPr>
        <w:t>Department of Life Science, National Taiwan University, Taipei, Taiwan</w:t>
      </w:r>
    </w:p>
    <w:p w:rsidR="00B01635" w:rsidRPr="00A84395" w:rsidRDefault="00B01635" w:rsidP="00B01635">
      <w:pPr>
        <w:rPr>
          <w:rFonts w:ascii="Times New Roman" w:hAnsi="Times New Roman" w:cs="Times New Roman"/>
          <w:b/>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Correspondence</w:t>
      </w:r>
    </w:p>
    <w:p w:rsidR="00B01635" w:rsidRPr="00A84395" w:rsidRDefault="00B01635" w:rsidP="00B01635">
      <w:pPr>
        <w:rPr>
          <w:rFonts w:ascii="Times New Roman" w:hAnsi="Times New Roman" w:cs="Times New Roman"/>
          <w:sz w:val="24"/>
          <w:szCs w:val="24"/>
        </w:rPr>
      </w:pPr>
      <w:proofErr w:type="gramStart"/>
      <w:r w:rsidRPr="00A84395">
        <w:rPr>
          <w:rFonts w:ascii="Times New Roman" w:hAnsi="Times New Roman" w:cs="Times New Roman"/>
          <w:sz w:val="24"/>
          <w:szCs w:val="24"/>
        </w:rPr>
        <w:t>Gen-Chang Hsu, Department of Life Science, National Taiwan University, Taipei 10617, Taiwan.</w:t>
      </w:r>
      <w:proofErr w:type="gramEnd"/>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 xml:space="preserve">Email: </w:t>
      </w:r>
      <w:r w:rsidRPr="00B40B45">
        <w:rPr>
          <w:rFonts w:ascii="Times New Roman" w:hAnsi="Times New Roman" w:cs="Times New Roman"/>
          <w:sz w:val="24"/>
        </w:rPr>
        <w:t>genchanghsu@gmail.com</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ORCID: https://orcid.org/0000-0002-6607-4382</w:t>
      </w:r>
    </w:p>
    <w:p w:rsidR="00B01635" w:rsidRPr="00A84395" w:rsidRDefault="00B01635" w:rsidP="00B01635">
      <w:pPr>
        <w:rPr>
          <w:rFonts w:ascii="Times New Roman" w:hAnsi="Times New Roman" w:cs="Times New Roman"/>
          <w:b/>
        </w:rPr>
      </w:pPr>
      <w:r w:rsidRPr="00A84395">
        <w:rPr>
          <w:rFonts w:ascii="Times New Roman" w:hAnsi="Times New Roman" w:cs="Times New Roman"/>
          <w:b/>
        </w:rPr>
        <w:br w:type="page"/>
      </w:r>
    </w:p>
    <w:p w:rsidR="00B01635" w:rsidRPr="00A84395" w:rsidRDefault="00B01635" w:rsidP="00B01635">
      <w:pPr>
        <w:rPr>
          <w:rFonts w:ascii="Times New Roman" w:hAnsi="Times New Roman" w:cs="Times New Roman"/>
          <w:b/>
        </w:rPr>
      </w:pPr>
      <w:r w:rsidRPr="00A84395">
        <w:rPr>
          <w:rFonts w:ascii="Times New Roman" w:hAnsi="Times New Roman" w:cs="Times New Roman"/>
          <w:b/>
        </w:rPr>
        <w:lastRenderedPageBreak/>
        <w:t>Abstract</w:t>
      </w:r>
    </w:p>
    <w:p w:rsidR="00B01635" w:rsidRPr="00A84395" w:rsidRDefault="00B01635" w:rsidP="00B01635">
      <w:pPr>
        <w:rPr>
          <w:rFonts w:ascii="Times New Roman" w:hAnsi="Times New Roman" w:cs="Times New Roman"/>
          <w:b/>
        </w:rPr>
      </w:pPr>
      <w:r w:rsidRPr="00A84395">
        <w:rPr>
          <w:rFonts w:ascii="Times New Roman" w:hAnsi="Times New Roman" w:cs="Times New Roman"/>
          <w:b/>
        </w:rPr>
        <w:tab/>
      </w:r>
      <w:proofErr w:type="spellStart"/>
      <w:r w:rsidRPr="00A84395">
        <w:rPr>
          <w:rFonts w:ascii="Times New Roman" w:hAnsi="Times New Roman" w:cs="Times New Roman"/>
          <w:sz w:val="24"/>
        </w:rPr>
        <w:t>Intraguild</w:t>
      </w:r>
      <w:proofErr w:type="spellEnd"/>
      <w:r w:rsidRPr="00A84395">
        <w:rPr>
          <w:rFonts w:ascii="Times New Roman" w:hAnsi="Times New Roman" w:cs="Times New Roman"/>
          <w:sz w:val="24"/>
        </w:rPr>
        <w:t xml:space="preserve"> predation (IGP) is common in natural and human-managed systems and plays a critical role in food web dynamics. Although previous studies have documented the occurrence of IGP across a wide range of predator </w:t>
      </w:r>
      <w:proofErr w:type="spellStart"/>
      <w:r w:rsidRPr="00A84395">
        <w:rPr>
          <w:rFonts w:ascii="Times New Roman" w:hAnsi="Times New Roman" w:cs="Times New Roman"/>
          <w:sz w:val="24"/>
        </w:rPr>
        <w:t>taxa</w:t>
      </w:r>
      <w:proofErr w:type="spellEnd"/>
      <w:r w:rsidRPr="00A84395">
        <w:rPr>
          <w:rFonts w:ascii="Times New Roman" w:hAnsi="Times New Roman" w:cs="Times New Roman"/>
          <w:sz w:val="24"/>
        </w:rPr>
        <w:t>, few have qualitatively examined the degree of IGP. Here, I propose an experimental framework combining controlled feeding trials and stable isotope analysis of field samples to determine the degree of IGP</w:t>
      </w:r>
      <w:ins w:id="0" w:author="." w:date="2021-07-27T22:26:00Z">
        <w:r w:rsidR="00495B9A">
          <w:rPr>
            <w:rFonts w:ascii="Times New Roman" w:hAnsi="Times New Roman" w:cs="Times New Roman" w:hint="eastAsia"/>
            <w:sz w:val="24"/>
          </w:rPr>
          <w:t xml:space="preserve"> (</w:t>
        </w:r>
      </w:ins>
      <w:ins w:id="1" w:author="." w:date="2021-07-27T22:27:00Z">
        <w:r w:rsidR="001D0267" w:rsidRPr="00A84395">
          <w:rPr>
            <w:rFonts w:ascii="Times New Roman" w:hAnsi="Times New Roman" w:cs="Times New Roman"/>
            <w:sz w:val="24"/>
          </w:rPr>
          <w:t xml:space="preserve">defined </w:t>
        </w:r>
      </w:ins>
      <w:ins w:id="2" w:author="." w:date="2021-07-27T22:28:00Z">
        <w:r w:rsidR="001D0267">
          <w:rPr>
            <w:rFonts w:ascii="Times New Roman" w:hAnsi="Times New Roman" w:cs="Times New Roman" w:hint="eastAsia"/>
            <w:sz w:val="24"/>
          </w:rPr>
          <w:t xml:space="preserve">herein </w:t>
        </w:r>
      </w:ins>
      <w:ins w:id="3" w:author="." w:date="2021-07-27T22:27:00Z">
        <w:r w:rsidR="001D0267" w:rsidRPr="00A84395">
          <w:rPr>
            <w:rFonts w:ascii="Times New Roman" w:hAnsi="Times New Roman" w:cs="Times New Roman"/>
            <w:sz w:val="24"/>
          </w:rPr>
          <w:t xml:space="preserve">as the </w:t>
        </w:r>
        <w:r w:rsidR="001D0267">
          <w:rPr>
            <w:rFonts w:ascii="Times New Roman" w:hAnsi="Times New Roman" w:cs="Times New Roman" w:hint="eastAsia"/>
            <w:sz w:val="24"/>
          </w:rPr>
          <w:t>proportion of</w:t>
        </w:r>
        <w:r w:rsidR="001D0267" w:rsidRPr="00A84395">
          <w:rPr>
            <w:rFonts w:ascii="Times New Roman" w:hAnsi="Times New Roman" w:cs="Times New Roman"/>
            <w:sz w:val="24"/>
          </w:rPr>
          <w:t xml:space="preserve"> </w:t>
        </w:r>
        <w:proofErr w:type="spellStart"/>
        <w:r w:rsidR="001D0267" w:rsidRPr="00A84395">
          <w:rPr>
            <w:rFonts w:ascii="Times New Roman" w:hAnsi="Times New Roman" w:cs="Times New Roman"/>
            <w:sz w:val="24"/>
          </w:rPr>
          <w:t>mesopredato</w:t>
        </w:r>
        <w:r w:rsidR="001D0267">
          <w:rPr>
            <w:rFonts w:ascii="Times New Roman" w:hAnsi="Times New Roman" w:cs="Times New Roman" w:hint="eastAsia"/>
            <w:sz w:val="24"/>
          </w:rPr>
          <w:t>r</w:t>
        </w:r>
        <w:proofErr w:type="spellEnd"/>
        <w:r w:rsidR="001D0267" w:rsidRPr="00A84395">
          <w:rPr>
            <w:rFonts w:ascii="Times New Roman" w:hAnsi="Times New Roman" w:cs="Times New Roman"/>
            <w:sz w:val="24"/>
          </w:rPr>
          <w:t xml:space="preserve"> </w:t>
        </w:r>
        <w:r w:rsidR="001D0267">
          <w:rPr>
            <w:rFonts w:ascii="Times New Roman" w:hAnsi="Times New Roman" w:cs="Times New Roman" w:hint="eastAsia"/>
            <w:sz w:val="24"/>
          </w:rPr>
          <w:t>in the total number</w:t>
        </w:r>
      </w:ins>
      <w:ins w:id="4" w:author="." w:date="2021-07-27T22:29:00Z">
        <w:r w:rsidR="00600B28">
          <w:rPr>
            <w:rFonts w:ascii="Times New Roman" w:hAnsi="Times New Roman" w:cs="Times New Roman" w:hint="eastAsia"/>
            <w:sz w:val="24"/>
          </w:rPr>
          <w:t>s</w:t>
        </w:r>
      </w:ins>
      <w:ins w:id="5" w:author="." w:date="2021-07-27T22:27:00Z">
        <w:r w:rsidR="001D0267">
          <w:rPr>
            <w:rFonts w:ascii="Times New Roman" w:hAnsi="Times New Roman" w:cs="Times New Roman" w:hint="eastAsia"/>
            <w:sz w:val="24"/>
          </w:rPr>
          <w:t xml:space="preserve"> of prey </w:t>
        </w:r>
      </w:ins>
      <w:ins w:id="6" w:author="." w:date="2021-07-27T22:29:00Z">
        <w:r w:rsidR="00600B28">
          <w:rPr>
            <w:rFonts w:ascii="Times New Roman" w:hAnsi="Times New Roman" w:cs="Times New Roman" w:hint="eastAsia"/>
            <w:sz w:val="24"/>
          </w:rPr>
          <w:t>[</w:t>
        </w:r>
      </w:ins>
      <w:ins w:id="7" w:author="." w:date="2021-07-27T22:27:00Z">
        <w:r w:rsidR="001D0267" w:rsidRPr="00A84395">
          <w:rPr>
            <w:rFonts w:ascii="Times New Roman" w:hAnsi="Times New Roman" w:cs="Times New Roman"/>
            <w:sz w:val="24"/>
          </w:rPr>
          <w:t xml:space="preserve">shared prey </w:t>
        </w:r>
        <w:r w:rsidR="001D0267">
          <w:rPr>
            <w:rFonts w:ascii="Times New Roman" w:hAnsi="Times New Roman" w:cs="Times New Roman" w:hint="eastAsia"/>
            <w:sz w:val="24"/>
          </w:rPr>
          <w:t xml:space="preserve">+ </w:t>
        </w:r>
        <w:proofErr w:type="spellStart"/>
        <w:r w:rsidR="001D0267" w:rsidRPr="00A84395">
          <w:rPr>
            <w:rFonts w:ascii="Times New Roman" w:hAnsi="Times New Roman" w:cs="Times New Roman"/>
            <w:sz w:val="24"/>
          </w:rPr>
          <w:t>mesopredator</w:t>
        </w:r>
      </w:ins>
      <w:proofErr w:type="spellEnd"/>
      <w:ins w:id="8" w:author="." w:date="2021-07-27T22:29:00Z">
        <w:r w:rsidR="00600B28">
          <w:rPr>
            <w:rFonts w:ascii="Times New Roman" w:hAnsi="Times New Roman" w:cs="Times New Roman" w:hint="eastAsia"/>
            <w:sz w:val="24"/>
          </w:rPr>
          <w:t>]</w:t>
        </w:r>
      </w:ins>
      <w:ins w:id="9" w:author="." w:date="2021-07-27T22:27:00Z">
        <w:r w:rsidR="001D0267">
          <w:rPr>
            <w:rFonts w:ascii="Times New Roman" w:hAnsi="Times New Roman" w:cs="Times New Roman" w:hint="eastAsia"/>
            <w:sz w:val="24"/>
          </w:rPr>
          <w:t xml:space="preserve"> consumed by the</w:t>
        </w:r>
        <w:r w:rsidR="001D0267" w:rsidRPr="00A84395">
          <w:rPr>
            <w:rFonts w:ascii="Times New Roman" w:hAnsi="Times New Roman" w:cs="Times New Roman"/>
            <w:sz w:val="24"/>
          </w:rPr>
          <w:t xml:space="preserve"> top predator</w:t>
        </w:r>
      </w:ins>
      <w:ins w:id="10" w:author="." w:date="2021-07-27T22:26:00Z">
        <w:r w:rsidR="00495B9A">
          <w:rPr>
            <w:rFonts w:ascii="Times New Roman" w:hAnsi="Times New Roman" w:cs="Times New Roman" w:hint="eastAsia"/>
            <w:sz w:val="24"/>
          </w:rPr>
          <w:t>)</w:t>
        </w:r>
      </w:ins>
      <w:r w:rsidRPr="00A84395">
        <w:rPr>
          <w:rFonts w:ascii="Times New Roman" w:hAnsi="Times New Roman" w:cs="Times New Roman"/>
          <w:sz w:val="24"/>
        </w:rPr>
        <w:t xml:space="preserve"> in a three-species omnivorous food web</w:t>
      </w:r>
      <w:ins w:id="11" w:author="." w:date="2021-07-27T22:26:00Z">
        <w:r w:rsidR="00495B9A">
          <w:rPr>
            <w:rFonts w:ascii="Times New Roman" w:hAnsi="Times New Roman" w:cs="Times New Roman" w:hint="eastAsia"/>
            <w:sz w:val="24"/>
          </w:rPr>
          <w:t xml:space="preserve"> in the field</w:t>
        </w:r>
      </w:ins>
      <w:r w:rsidRPr="00A84395">
        <w:rPr>
          <w:rFonts w:ascii="Times New Roman" w:hAnsi="Times New Roman" w:cs="Times New Roman"/>
          <w:sz w:val="24"/>
        </w:rPr>
        <w:t xml:space="preserve">. Such an approach can provide a useful tool for studying IGP in a more accurate (controlled feeding trials) and realistic (stable isotope analysis of field samples) fashion. If proven successful, the </w:t>
      </w:r>
      <w:del w:id="12" w:author="." w:date="2021-08-01T19:11:00Z">
        <w:r w:rsidRPr="00A84395" w:rsidDel="00E320EA">
          <w:rPr>
            <w:rFonts w:ascii="Times New Roman" w:hAnsi="Times New Roman" w:cs="Times New Roman"/>
            <w:sz w:val="24"/>
          </w:rPr>
          <w:delText xml:space="preserve">present </w:delText>
        </w:r>
      </w:del>
      <w:ins w:id="13" w:author="." w:date="2021-08-01T19:11:00Z">
        <w:r w:rsidR="00E320EA">
          <w:rPr>
            <w:rFonts w:ascii="Times New Roman" w:hAnsi="Times New Roman" w:cs="Times New Roman" w:hint="eastAsia"/>
            <w:sz w:val="24"/>
          </w:rPr>
          <w:t>current</w:t>
        </w:r>
        <w:r w:rsidR="00E320EA" w:rsidRPr="00A84395">
          <w:rPr>
            <w:rFonts w:ascii="Times New Roman" w:hAnsi="Times New Roman" w:cs="Times New Roman"/>
            <w:sz w:val="24"/>
          </w:rPr>
          <w:t xml:space="preserve"> </w:t>
        </w:r>
      </w:ins>
      <w:r w:rsidRPr="00A84395">
        <w:rPr>
          <w:rFonts w:ascii="Times New Roman" w:hAnsi="Times New Roman" w:cs="Times New Roman"/>
          <w:sz w:val="24"/>
        </w:rPr>
        <w:t xml:space="preserve">framework can be extended to food webs involving more complex interactions (e.g., cannibalism, multiple </w:t>
      </w:r>
      <w:proofErr w:type="gramStart"/>
      <w:r w:rsidRPr="00A84395">
        <w:rPr>
          <w:rFonts w:ascii="Times New Roman" w:hAnsi="Times New Roman" w:cs="Times New Roman"/>
          <w:sz w:val="24"/>
        </w:rPr>
        <w:t>prey</w:t>
      </w:r>
      <w:proofErr w:type="gramEnd"/>
      <w:r w:rsidRPr="00A84395">
        <w:rPr>
          <w:rFonts w:ascii="Times New Roman" w:hAnsi="Times New Roman" w:cs="Times New Roman"/>
          <w:sz w:val="24"/>
        </w:rPr>
        <w:t>) and further complemented with other approaches to capture a more complete picture of IGP dynamics in the field.</w:t>
      </w:r>
    </w:p>
    <w:p w:rsidR="006328A1" w:rsidRPr="00DD4D4E" w:rsidRDefault="006328A1" w:rsidP="00DD4D4E">
      <w:pPr>
        <w:rPr>
          <w:rFonts w:ascii="Times New Roman" w:hAnsi="Times New Roman" w:cs="Times New Roman"/>
          <w:b/>
          <w:color w:val="FF0000"/>
        </w:rPr>
      </w:pPr>
    </w:p>
    <w:p w:rsidR="006328A1" w:rsidRPr="00DD4D4E" w:rsidRDefault="006328A1" w:rsidP="00DD4D4E">
      <w:pPr>
        <w:rPr>
          <w:rFonts w:ascii="Times New Roman" w:hAnsi="Times New Roman" w:cs="Times New Roman"/>
          <w:b/>
        </w:rPr>
      </w:pPr>
      <w:r w:rsidRPr="00DD4D4E">
        <w:rPr>
          <w:rFonts w:ascii="Times New Roman" w:hAnsi="Times New Roman" w:cs="Times New Roman"/>
          <w:b/>
        </w:rPr>
        <w:t>Systematic keyword selection</w:t>
      </w:r>
    </w:p>
    <w:p w:rsidR="006328A1" w:rsidRDefault="006328A1" w:rsidP="00DD4D4E">
      <w:pPr>
        <w:rPr>
          <w:rFonts w:ascii="Times New Roman" w:hAnsi="Times New Roman" w:cs="Times New Roman"/>
          <w:sz w:val="24"/>
        </w:rPr>
      </w:pPr>
      <w:proofErr w:type="gramStart"/>
      <w:r w:rsidRPr="00DD4D4E">
        <w:rPr>
          <w:rFonts w:ascii="Times New Roman" w:hAnsi="Times New Roman" w:cs="Times New Roman"/>
          <w:sz w:val="24"/>
        </w:rPr>
        <w:t>community</w:t>
      </w:r>
      <w:proofErr w:type="gramEnd"/>
      <w:r w:rsidRPr="00DD4D4E">
        <w:rPr>
          <w:rFonts w:ascii="Times New Roman" w:hAnsi="Times New Roman" w:cs="Times New Roman"/>
          <w:sz w:val="24"/>
        </w:rPr>
        <w:t xml:space="preserve">, experiment, </w:t>
      </w:r>
      <w:ins w:id="14" w:author="." w:date="2021-07-25T20:04:00Z">
        <w:r w:rsidR="00A83257" w:rsidRPr="00A83257">
          <w:rPr>
            <w:rFonts w:ascii="Times New Roman" w:hAnsi="Times New Roman" w:cs="Times New Roman"/>
            <w:sz w:val="24"/>
          </w:rPr>
          <w:t>ideas for specific organisms/systems</w:t>
        </w:r>
      </w:ins>
      <w:del w:id="15" w:author="." w:date="2021-07-25T20:04:00Z">
        <w:r w:rsidRPr="00DD4D4E" w:rsidDel="00A83257">
          <w:rPr>
            <w:rFonts w:ascii="Times New Roman" w:hAnsi="Times New Roman" w:cs="Times New Roman"/>
            <w:sz w:val="24"/>
          </w:rPr>
          <w:delText>ideas for fundamental questions</w:delText>
        </w:r>
      </w:del>
      <w:r w:rsidRPr="00DD4D4E">
        <w:rPr>
          <w:rFonts w:ascii="Times New Roman" w:hAnsi="Times New Roman" w:cs="Times New Roman"/>
          <w:sz w:val="24"/>
        </w:rPr>
        <w:t xml:space="preserve">, </w:t>
      </w:r>
      <w:proofErr w:type="spellStart"/>
      <w:r w:rsidRPr="00DD4D4E">
        <w:rPr>
          <w:rFonts w:ascii="Times New Roman" w:hAnsi="Times New Roman" w:cs="Times New Roman"/>
          <w:sz w:val="24"/>
        </w:rPr>
        <w:t>intraguild</w:t>
      </w:r>
      <w:proofErr w:type="spellEnd"/>
      <w:r w:rsidRPr="00DD4D4E">
        <w:rPr>
          <w:rFonts w:ascii="Times New Roman" w:hAnsi="Times New Roman" w:cs="Times New Roman"/>
          <w:sz w:val="24"/>
        </w:rPr>
        <w:t xml:space="preserve"> predation, stable isotope analysis</w:t>
      </w:r>
    </w:p>
    <w:p w:rsidR="005D5DF0" w:rsidRDefault="005D5DF0">
      <w:pPr>
        <w:rPr>
          <w:rFonts w:ascii="Times New Roman" w:hAnsi="Times New Roman" w:cs="Times New Roman"/>
          <w:sz w:val="24"/>
        </w:rPr>
      </w:pPr>
      <w:r>
        <w:rPr>
          <w:rFonts w:ascii="Times New Roman" w:hAnsi="Times New Roman" w:cs="Times New Roman"/>
          <w:sz w:val="24"/>
        </w:rPr>
        <w:br w:type="page"/>
      </w:r>
    </w:p>
    <w:p w:rsidR="00B01635" w:rsidRPr="00A84395" w:rsidRDefault="00B01635" w:rsidP="00B01635">
      <w:pPr>
        <w:rPr>
          <w:rFonts w:ascii="Times New Roman" w:hAnsi="Times New Roman" w:cs="Times New Roman"/>
          <w:b/>
        </w:rPr>
      </w:pPr>
      <w:r w:rsidRPr="00A84395">
        <w:rPr>
          <w:rFonts w:ascii="Times New Roman" w:hAnsi="Times New Roman" w:cs="Times New Roman"/>
          <w:b/>
        </w:rPr>
        <w:lastRenderedPageBreak/>
        <w:t>Research question</w:t>
      </w:r>
    </w:p>
    <w:p w:rsidR="00B01635" w:rsidRPr="00A84395" w:rsidRDefault="00B01635" w:rsidP="00B01635">
      <w:pPr>
        <w:rPr>
          <w:rFonts w:ascii="Times New Roman" w:hAnsi="Times New Roman" w:cs="Times New Roman"/>
          <w:b/>
        </w:rPr>
      </w:pPr>
      <w:r w:rsidRPr="00A84395">
        <w:rPr>
          <w:rFonts w:ascii="Times New Roman" w:hAnsi="Times New Roman" w:cs="Times New Roman"/>
          <w:b/>
        </w:rPr>
        <w:tab/>
      </w:r>
      <w:proofErr w:type="spellStart"/>
      <w:r w:rsidRPr="00A84395">
        <w:rPr>
          <w:rFonts w:ascii="Times New Roman" w:hAnsi="Times New Roman" w:cs="Times New Roman"/>
          <w:sz w:val="24"/>
        </w:rPr>
        <w:t>Intraguild</w:t>
      </w:r>
      <w:proofErr w:type="spellEnd"/>
      <w:r w:rsidRPr="00A84395">
        <w:rPr>
          <w:rFonts w:ascii="Times New Roman" w:hAnsi="Times New Roman" w:cs="Times New Roman"/>
          <w:sz w:val="24"/>
        </w:rPr>
        <w:t xml:space="preserve"> predation (IGP) is common in natural and human-managed ecosystems </w:t>
      </w:r>
      <w:r w:rsidRPr="00A84395">
        <w:rPr>
          <w:rFonts w:ascii="Times New Roman" w:hAnsi="Times New Roman" w:cs="Times New Roman"/>
          <w:noProof/>
          <w:sz w:val="24"/>
        </w:rPr>
        <w:t>(Arim &amp; Marquet, 2004; Muller &amp; Brodeur, 2002; Polis &amp; Holt, 1992)</w:t>
      </w:r>
      <w:r w:rsidRPr="00A84395">
        <w:rPr>
          <w:rFonts w:ascii="Times New Roman" w:hAnsi="Times New Roman" w:cs="Times New Roman"/>
          <w:sz w:val="24"/>
        </w:rPr>
        <w:t xml:space="preserve">. Previous studies have documented the occurrence of IGP across various </w:t>
      </w:r>
      <w:proofErr w:type="spellStart"/>
      <w:r w:rsidRPr="00A84395">
        <w:rPr>
          <w:rFonts w:ascii="Times New Roman" w:hAnsi="Times New Roman" w:cs="Times New Roman"/>
          <w:sz w:val="24"/>
        </w:rPr>
        <w:t>taxa</w:t>
      </w:r>
      <w:proofErr w:type="spellEnd"/>
      <w:r w:rsidRPr="00A84395">
        <w:rPr>
          <w:rFonts w:ascii="Times New Roman" w:hAnsi="Times New Roman" w:cs="Times New Roman"/>
          <w:sz w:val="24"/>
        </w:rPr>
        <w:t xml:space="preserve"> </w:t>
      </w:r>
      <w:r w:rsidRPr="00A84395">
        <w:rPr>
          <w:rFonts w:ascii="Times New Roman" w:hAnsi="Times New Roman" w:cs="Times New Roman"/>
          <w:noProof/>
          <w:sz w:val="24"/>
        </w:rPr>
        <w:t>(Polis et al., 1989)</w:t>
      </w:r>
      <w:r w:rsidRPr="00A84395">
        <w:rPr>
          <w:rFonts w:ascii="Times New Roman" w:hAnsi="Times New Roman" w:cs="Times New Roman"/>
          <w:sz w:val="24"/>
        </w:rPr>
        <w:t>. However, few have qualitatively examined the intensity/degree of IGP among predators</w:t>
      </w:r>
      <w:ins w:id="16" w:author="." w:date="2021-07-27T20:39:00Z">
        <w:r w:rsidR="00A24ACC">
          <w:rPr>
            <w:rFonts w:ascii="Times New Roman" w:hAnsi="Times New Roman" w:cs="Times New Roman" w:hint="eastAsia"/>
            <w:sz w:val="24"/>
          </w:rPr>
          <w:t xml:space="preserve"> in the field</w:t>
        </w:r>
      </w:ins>
      <w:r w:rsidRPr="00A84395">
        <w:rPr>
          <w:rFonts w:ascii="Times New Roman" w:hAnsi="Times New Roman" w:cs="Times New Roman"/>
          <w:sz w:val="24"/>
        </w:rPr>
        <w:t xml:space="preserve">. To address this gap, here I propose an experimental framework combining controlled feeding trials and stable isotope analysis of field samples to determine the degree of IGP in a three-species (top predator,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and shared prey) omnivorous food web. The degree of IGP in this study is defined as the </w:t>
      </w:r>
      <w:del w:id="17" w:author="." w:date="2021-07-27T20:45:00Z">
        <w:r w:rsidRPr="00A84395" w:rsidDel="00A24ACC">
          <w:rPr>
            <w:rFonts w:ascii="Times New Roman" w:hAnsi="Times New Roman" w:cs="Times New Roman"/>
            <w:sz w:val="24"/>
          </w:rPr>
          <w:delText xml:space="preserve">relative </w:delText>
        </w:r>
      </w:del>
      <w:ins w:id="18" w:author="." w:date="2021-07-27T20:45:00Z">
        <w:r w:rsidR="00A24ACC">
          <w:rPr>
            <w:rFonts w:ascii="Times New Roman" w:hAnsi="Times New Roman" w:cs="Times New Roman" w:hint="eastAsia"/>
            <w:sz w:val="24"/>
          </w:rPr>
          <w:t>proportion of</w:t>
        </w:r>
        <w:r w:rsidR="00A24ACC" w:rsidRPr="00A84395">
          <w:rPr>
            <w:rFonts w:ascii="Times New Roman" w:hAnsi="Times New Roman" w:cs="Times New Roman"/>
            <w:sz w:val="24"/>
          </w:rPr>
          <w:t xml:space="preserve"> </w:t>
        </w:r>
      </w:ins>
      <w:del w:id="19" w:author="." w:date="2021-07-27T20:43:00Z">
        <w:r w:rsidRPr="00A84395" w:rsidDel="00A24ACC">
          <w:rPr>
            <w:rFonts w:ascii="Times New Roman" w:hAnsi="Times New Roman" w:cs="Times New Roman"/>
            <w:sz w:val="24"/>
          </w:rPr>
          <w:delText>consumption of</w:delText>
        </w:r>
      </w:del>
      <w:del w:id="20" w:author="." w:date="2021-07-27T20:52:00Z">
        <w:r w:rsidRPr="00A84395" w:rsidDel="001A097C">
          <w:rPr>
            <w:rFonts w:ascii="Times New Roman" w:hAnsi="Times New Roman" w:cs="Times New Roman"/>
            <w:sz w:val="24"/>
          </w:rPr>
          <w:delText xml:space="preserve"> </w:delText>
        </w:r>
      </w:del>
      <w:proofErr w:type="spellStart"/>
      <w:r w:rsidRPr="00A84395">
        <w:rPr>
          <w:rFonts w:ascii="Times New Roman" w:hAnsi="Times New Roman" w:cs="Times New Roman"/>
          <w:sz w:val="24"/>
        </w:rPr>
        <w:t>mesopredato</w:t>
      </w:r>
      <w:r w:rsidR="001A097C">
        <w:rPr>
          <w:rFonts w:ascii="Times New Roman" w:hAnsi="Times New Roman" w:cs="Times New Roman" w:hint="eastAsia"/>
          <w:sz w:val="24"/>
        </w:rPr>
        <w:t>r</w:t>
      </w:r>
      <w:proofErr w:type="spellEnd"/>
      <w:r w:rsidRPr="00A84395">
        <w:rPr>
          <w:rFonts w:ascii="Times New Roman" w:hAnsi="Times New Roman" w:cs="Times New Roman"/>
          <w:sz w:val="24"/>
        </w:rPr>
        <w:t xml:space="preserve"> </w:t>
      </w:r>
      <w:del w:id="21" w:author="." w:date="2021-07-29T19:20:00Z">
        <w:r w:rsidRPr="00A84395" w:rsidDel="00433CBA">
          <w:rPr>
            <w:rFonts w:ascii="Times New Roman" w:hAnsi="Times New Roman" w:cs="Times New Roman"/>
            <w:sz w:val="24"/>
          </w:rPr>
          <w:delText xml:space="preserve">(compared to shared prey) </w:delText>
        </w:r>
      </w:del>
      <w:ins w:id="22" w:author="." w:date="2021-07-27T20:52:00Z">
        <w:r w:rsidR="001A097C">
          <w:rPr>
            <w:rFonts w:ascii="Times New Roman" w:hAnsi="Times New Roman" w:cs="Times New Roman" w:hint="eastAsia"/>
            <w:sz w:val="24"/>
          </w:rPr>
          <w:t>in the total number</w:t>
        </w:r>
      </w:ins>
      <w:ins w:id="23" w:author="." w:date="2021-07-27T22:29:00Z">
        <w:r w:rsidR="00600B28">
          <w:rPr>
            <w:rFonts w:ascii="Times New Roman" w:hAnsi="Times New Roman" w:cs="Times New Roman" w:hint="eastAsia"/>
            <w:sz w:val="24"/>
          </w:rPr>
          <w:t>s</w:t>
        </w:r>
      </w:ins>
      <w:ins w:id="24" w:author="." w:date="2021-07-27T20:52:00Z">
        <w:r w:rsidR="001A097C">
          <w:rPr>
            <w:rFonts w:ascii="Times New Roman" w:hAnsi="Times New Roman" w:cs="Times New Roman" w:hint="eastAsia"/>
            <w:sz w:val="24"/>
          </w:rPr>
          <w:t xml:space="preserve"> of prey (</w:t>
        </w:r>
        <w:r w:rsidR="001A097C" w:rsidRPr="00A84395">
          <w:rPr>
            <w:rFonts w:ascii="Times New Roman" w:hAnsi="Times New Roman" w:cs="Times New Roman"/>
            <w:sz w:val="24"/>
          </w:rPr>
          <w:t xml:space="preserve">shared prey </w:t>
        </w:r>
      </w:ins>
      <w:ins w:id="25" w:author="." w:date="2021-07-27T20:55:00Z">
        <w:r w:rsidR="001A097C">
          <w:rPr>
            <w:rFonts w:ascii="Times New Roman" w:hAnsi="Times New Roman" w:cs="Times New Roman" w:hint="eastAsia"/>
            <w:sz w:val="24"/>
          </w:rPr>
          <w:t xml:space="preserve">+ </w:t>
        </w:r>
      </w:ins>
      <w:proofErr w:type="spellStart"/>
      <w:ins w:id="26" w:author="." w:date="2021-07-27T20:52:00Z">
        <w:r w:rsidR="001A097C" w:rsidRPr="00A84395">
          <w:rPr>
            <w:rFonts w:ascii="Times New Roman" w:hAnsi="Times New Roman" w:cs="Times New Roman"/>
            <w:sz w:val="24"/>
          </w:rPr>
          <w:t>mesopredator</w:t>
        </w:r>
        <w:proofErr w:type="spellEnd"/>
        <w:r w:rsidR="001A097C">
          <w:rPr>
            <w:rFonts w:ascii="Times New Roman" w:hAnsi="Times New Roman" w:cs="Times New Roman" w:hint="eastAsia"/>
            <w:sz w:val="24"/>
          </w:rPr>
          <w:t xml:space="preserve">) </w:t>
        </w:r>
      </w:ins>
      <w:ins w:id="27" w:author="." w:date="2021-07-27T20:44:00Z">
        <w:r w:rsidR="00A24ACC">
          <w:rPr>
            <w:rFonts w:ascii="Times New Roman" w:hAnsi="Times New Roman" w:cs="Times New Roman" w:hint="eastAsia"/>
            <w:sz w:val="24"/>
          </w:rPr>
          <w:t xml:space="preserve">consumed </w:t>
        </w:r>
      </w:ins>
      <w:del w:id="28" w:author="." w:date="2021-07-27T20:56:00Z">
        <w:r w:rsidRPr="00A84395" w:rsidDel="001A097C">
          <w:rPr>
            <w:rFonts w:ascii="Times New Roman" w:hAnsi="Times New Roman" w:cs="Times New Roman"/>
            <w:sz w:val="24"/>
          </w:rPr>
          <w:delText>in the diet of</w:delText>
        </w:r>
      </w:del>
      <w:ins w:id="29" w:author="." w:date="2021-07-27T20:56:00Z">
        <w:r w:rsidR="001A097C">
          <w:rPr>
            <w:rFonts w:ascii="Times New Roman" w:hAnsi="Times New Roman" w:cs="Times New Roman" w:hint="eastAsia"/>
            <w:sz w:val="24"/>
          </w:rPr>
          <w:t>by the</w:t>
        </w:r>
      </w:ins>
      <w:r w:rsidRPr="00A84395">
        <w:rPr>
          <w:rFonts w:ascii="Times New Roman" w:hAnsi="Times New Roman" w:cs="Times New Roman"/>
          <w:sz w:val="24"/>
        </w:rPr>
        <w:t xml:space="preserve"> top predator (</w:t>
      </w:r>
      <w:ins w:id="30" w:author="." w:date="2021-07-27T20:40:00Z">
        <w:r w:rsidR="00A24ACC">
          <w:rPr>
            <w:rFonts w:ascii="Times New Roman" w:hAnsi="Times New Roman" w:cs="Times New Roman" w:hint="eastAsia"/>
            <w:sz w:val="24"/>
          </w:rPr>
          <w:t>e.g.,</w:t>
        </w:r>
      </w:ins>
      <w:del w:id="31" w:author="." w:date="2021-07-27T20:40:00Z">
        <w:r w:rsidRPr="00A84395" w:rsidDel="00A24ACC">
          <w:rPr>
            <w:rFonts w:ascii="Times New Roman" w:hAnsi="Times New Roman" w:cs="Times New Roman"/>
            <w:sz w:val="24"/>
          </w:rPr>
          <w:delText>i.e.,</w:delText>
        </w:r>
      </w:del>
      <w:r w:rsidRPr="00A84395">
        <w:rPr>
          <w:rFonts w:ascii="Times New Roman" w:hAnsi="Times New Roman" w:cs="Times New Roman"/>
          <w:sz w:val="24"/>
        </w:rPr>
        <w:t xml:space="preserve"> a high degree of IGP means that the top predator consumes a high proportion of </w:t>
      </w:r>
      <w:proofErr w:type="spellStart"/>
      <w:r w:rsidRPr="00A84395">
        <w:rPr>
          <w:rFonts w:ascii="Times New Roman" w:hAnsi="Times New Roman" w:cs="Times New Roman"/>
          <w:sz w:val="24"/>
        </w:rPr>
        <w:t>mesopredator</w:t>
      </w:r>
      <w:proofErr w:type="spellEnd"/>
      <w:ins w:id="32" w:author="." w:date="2021-07-27T20:57:00Z">
        <w:r w:rsidR="001A097C">
          <w:rPr>
            <w:rFonts w:ascii="Times New Roman" w:hAnsi="Times New Roman" w:cs="Times New Roman" w:hint="eastAsia"/>
            <w:sz w:val="24"/>
          </w:rPr>
          <w:t xml:space="preserve"> individuals</w:t>
        </w:r>
      </w:ins>
      <w:r w:rsidRPr="00A84395">
        <w:rPr>
          <w:rFonts w:ascii="Times New Roman" w:hAnsi="Times New Roman" w:cs="Times New Roman"/>
          <w:sz w:val="24"/>
        </w:rPr>
        <w:t xml:space="preserve"> in its</w:t>
      </w:r>
      <w:ins w:id="33" w:author="." w:date="2021-07-27T20:57:00Z">
        <w:r w:rsidR="001A097C">
          <w:rPr>
            <w:rFonts w:ascii="Times New Roman" w:hAnsi="Times New Roman" w:cs="Times New Roman" w:hint="eastAsia"/>
            <w:sz w:val="24"/>
          </w:rPr>
          <w:t xml:space="preserve"> total</w:t>
        </w:r>
      </w:ins>
      <w:r w:rsidRPr="00A84395">
        <w:rPr>
          <w:rFonts w:ascii="Times New Roman" w:hAnsi="Times New Roman" w:cs="Times New Roman"/>
          <w:sz w:val="24"/>
        </w:rPr>
        <w:t xml:space="preserve"> diet).</w:t>
      </w:r>
    </w:p>
    <w:p w:rsidR="00056F2F" w:rsidRDefault="00056F2F" w:rsidP="00DD4D4E">
      <w:pPr>
        <w:rPr>
          <w:rFonts w:ascii="Times New Roman" w:hAnsi="Times New Roman" w:cs="Times New Roman"/>
          <w:sz w:val="24"/>
        </w:rPr>
      </w:pPr>
    </w:p>
    <w:p w:rsidR="002C1B29" w:rsidRPr="00A84395" w:rsidRDefault="002C1B29" w:rsidP="002C1B29">
      <w:pPr>
        <w:rPr>
          <w:rFonts w:ascii="Times New Roman" w:hAnsi="Times New Roman" w:cs="Times New Roman"/>
          <w:b/>
        </w:rPr>
      </w:pPr>
      <w:r w:rsidRPr="00A84395">
        <w:rPr>
          <w:rFonts w:ascii="Times New Roman" w:hAnsi="Times New Roman" w:cs="Times New Roman"/>
          <w:b/>
        </w:rPr>
        <w:t>Value</w:t>
      </w:r>
    </w:p>
    <w:p w:rsidR="002C1B29" w:rsidRPr="00A84395" w:rsidRDefault="002C1B29" w:rsidP="002C1B29">
      <w:pPr>
        <w:rPr>
          <w:rFonts w:ascii="Times New Roman" w:hAnsi="Times New Roman" w:cs="Times New Roman"/>
          <w:b/>
        </w:rPr>
      </w:pPr>
      <w:r w:rsidRPr="00A84395">
        <w:rPr>
          <w:rFonts w:ascii="Times New Roman" w:hAnsi="Times New Roman" w:cs="Times New Roman"/>
          <w:b/>
        </w:rPr>
        <w:tab/>
      </w:r>
      <w:r w:rsidRPr="00A84395">
        <w:rPr>
          <w:rFonts w:ascii="Times New Roman" w:hAnsi="Times New Roman" w:cs="Times New Roman"/>
          <w:sz w:val="24"/>
        </w:rPr>
        <w:t xml:space="preserve">IGP could substantially affect the abundance and distribution of interacting species </w:t>
      </w:r>
      <w:r w:rsidRPr="00A84395">
        <w:rPr>
          <w:rFonts w:ascii="Times New Roman" w:hAnsi="Times New Roman" w:cs="Times New Roman"/>
          <w:noProof/>
          <w:sz w:val="24"/>
        </w:rPr>
        <w:t>(Polis et al., 1989)</w:t>
      </w:r>
      <w:r w:rsidRPr="00A84395">
        <w:rPr>
          <w:rFonts w:ascii="Times New Roman" w:hAnsi="Times New Roman" w:cs="Times New Roman"/>
          <w:sz w:val="24"/>
        </w:rPr>
        <w:t xml:space="preserve">, which may have profound ecological and evolutionary consequences for food web dynamics. A better quantitative understanding of IGP can provide insights into the complex predator-predator-prey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interactions and may help predict the community structure and stability </w:t>
      </w:r>
      <w:r w:rsidR="00557037" w:rsidRPr="00557037">
        <w:rPr>
          <w:rFonts w:ascii="Times New Roman" w:hAnsi="Times New Roman" w:cs="Times New Roman"/>
          <w:noProof/>
          <w:sz w:val="24"/>
        </w:rPr>
        <w:t>(Arim &amp; Marquet, 2004; Nakazawa &amp; Yamamura, 2006; Pahl et al., 2020)</w:t>
      </w:r>
      <w:r w:rsidRPr="00A84395">
        <w:rPr>
          <w:rFonts w:ascii="Times New Roman" w:hAnsi="Times New Roman" w:cs="Times New Roman"/>
          <w:sz w:val="24"/>
        </w:rPr>
        <w:t xml:space="preserve">. Furthermore, such understanding can have useful implications for agricultural management, for example, evaluation of the effectiveness of </w:t>
      </w:r>
      <w:proofErr w:type="spellStart"/>
      <w:r w:rsidRPr="00A84395">
        <w:rPr>
          <w:rFonts w:ascii="Times New Roman" w:hAnsi="Times New Roman" w:cs="Times New Roman"/>
          <w:sz w:val="24"/>
        </w:rPr>
        <w:t>biocontrol</w:t>
      </w:r>
      <w:proofErr w:type="spellEnd"/>
      <w:r w:rsidRPr="00A84395">
        <w:rPr>
          <w:rFonts w:ascii="Times New Roman" w:hAnsi="Times New Roman" w:cs="Times New Roman"/>
          <w:sz w:val="24"/>
        </w:rPr>
        <w:t xml:space="preserve"> agents in pest control programs </w:t>
      </w:r>
      <w:r w:rsidRPr="00A84395">
        <w:rPr>
          <w:rFonts w:ascii="Times New Roman" w:hAnsi="Times New Roman" w:cs="Times New Roman"/>
          <w:noProof/>
          <w:sz w:val="24"/>
        </w:rPr>
        <w:t>(Muller &amp; Brodeur, 2002)</w:t>
      </w:r>
      <w:r w:rsidRPr="00A84395">
        <w:rPr>
          <w:rFonts w:ascii="Times New Roman" w:hAnsi="Times New Roman" w:cs="Times New Roman"/>
          <w:sz w:val="24"/>
        </w:rPr>
        <w:t>.</w:t>
      </w:r>
    </w:p>
    <w:p w:rsidR="00056F2F" w:rsidRPr="00DD4D4E" w:rsidRDefault="00056F2F" w:rsidP="00DD4D4E">
      <w:pPr>
        <w:rPr>
          <w:rFonts w:ascii="Times New Roman" w:hAnsi="Times New Roman" w:cs="Times New Roman"/>
          <w:b/>
          <w:color w:val="FF0000"/>
        </w:rPr>
      </w:pPr>
    </w:p>
    <w:p w:rsidR="00AB5DF1" w:rsidRPr="00A84395" w:rsidRDefault="00AB5DF1" w:rsidP="00AB5DF1">
      <w:pPr>
        <w:rPr>
          <w:rFonts w:ascii="Times New Roman" w:hAnsi="Times New Roman" w:cs="Times New Roman"/>
          <w:b/>
        </w:rPr>
      </w:pPr>
      <w:r w:rsidRPr="00A84395">
        <w:rPr>
          <w:rFonts w:ascii="Times New Roman" w:hAnsi="Times New Roman" w:cs="Times New Roman"/>
          <w:b/>
        </w:rPr>
        <w:t>Relevant hypothesis</w:t>
      </w:r>
    </w:p>
    <w:p w:rsidR="00AB5DF1" w:rsidRPr="00A84395" w:rsidRDefault="00AB5DF1" w:rsidP="00AB5DF1">
      <w:pPr>
        <w:rPr>
          <w:rFonts w:ascii="Times New Roman" w:hAnsi="Times New Roman" w:cs="Times New Roman"/>
          <w:sz w:val="24"/>
        </w:rPr>
      </w:pPr>
      <w:r w:rsidRPr="00A84395">
        <w:rPr>
          <w:rFonts w:ascii="Times New Roman" w:hAnsi="Times New Roman" w:cs="Times New Roman"/>
          <w:b/>
        </w:rPr>
        <w:tab/>
      </w:r>
      <w:r w:rsidRPr="00A84395">
        <w:rPr>
          <w:rFonts w:ascii="Times New Roman" w:hAnsi="Times New Roman" w:cs="Times New Roman"/>
          <w:sz w:val="24"/>
        </w:rPr>
        <w:t xml:space="preserve">Previous studies have used manipulative experiments (e.g., cage experiments) to assess the intensity of IGP by comparing the differences in the numbers of prey or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in the presence vs. absence of top predator </w:t>
      </w:r>
      <w:r w:rsidRPr="00A84395">
        <w:rPr>
          <w:rFonts w:ascii="Times New Roman" w:hAnsi="Times New Roman" w:cs="Times New Roman"/>
          <w:noProof/>
          <w:sz w:val="24"/>
        </w:rPr>
        <w:t>(Denno et al., 2004; Provost et al., 2005)</w:t>
      </w:r>
      <w:r w:rsidRPr="00A84395">
        <w:rPr>
          <w:rFonts w:ascii="Times New Roman" w:hAnsi="Times New Roman" w:cs="Times New Roman"/>
          <w:sz w:val="24"/>
        </w:rPr>
        <w:t xml:space="preserve">. This approach can </w:t>
      </w:r>
      <w:r w:rsidRPr="00A84395">
        <w:rPr>
          <w:rFonts w:ascii="Times New Roman" w:hAnsi="Times New Roman" w:cs="Times New Roman"/>
          <w:sz w:val="24"/>
        </w:rPr>
        <w:lastRenderedPageBreak/>
        <w:t>reveal the causal relationships between predator-prey interactions, allowing for strong inferences about IGP. However, the use of enclosures could potentially alter the encounter rates between individuals and thus lead to biased results.</w:t>
      </w:r>
    </w:p>
    <w:p w:rsidR="00AB5DF1" w:rsidRPr="00A84395" w:rsidRDefault="00AB5DF1" w:rsidP="00AB5DF1">
      <w:pPr>
        <w:rPr>
          <w:rFonts w:ascii="Times New Roman" w:hAnsi="Times New Roman" w:cs="Times New Roman"/>
          <w:sz w:val="24"/>
        </w:rPr>
      </w:pPr>
      <w:r w:rsidRPr="00A84395">
        <w:rPr>
          <w:rFonts w:ascii="Times New Roman" w:hAnsi="Times New Roman" w:cs="Times New Roman"/>
          <w:sz w:val="24"/>
        </w:rPr>
        <w:tab/>
        <w:t>Stable isotopes, particularly nitrogen isotope ratios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have been used to estimate the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level of predators in the field</w:t>
      </w:r>
      <w:ins w:id="34" w:author="." w:date="2021-07-31T21:46:00Z">
        <w:r w:rsidR="00887361">
          <w:rPr>
            <w:rFonts w:ascii="Times New Roman" w:hAnsi="Times New Roman" w:cs="Times New Roman" w:hint="eastAsia"/>
            <w:sz w:val="24"/>
          </w:rPr>
          <w:t xml:space="preserve"> and to make inferences about IGP</w:t>
        </w:r>
      </w:ins>
      <w:r w:rsidRPr="00A84395">
        <w:rPr>
          <w:rFonts w:ascii="Times New Roman" w:hAnsi="Times New Roman" w:cs="Times New Roman"/>
          <w:sz w:val="24"/>
        </w:rPr>
        <w:t xml:space="preserve"> </w:t>
      </w:r>
      <w:r w:rsidRPr="00A84395">
        <w:rPr>
          <w:rFonts w:ascii="Times New Roman" w:hAnsi="Times New Roman" w:cs="Times New Roman"/>
          <w:noProof/>
          <w:sz w:val="24"/>
        </w:rPr>
        <w:t>(</w:t>
      </w:r>
      <w:del w:id="35" w:author="." w:date="2021-07-31T21:46:00Z">
        <w:r w:rsidRPr="00A84395" w:rsidDel="00887361">
          <w:rPr>
            <w:rFonts w:ascii="Times New Roman" w:hAnsi="Times New Roman" w:cs="Times New Roman"/>
            <w:noProof/>
            <w:sz w:val="24"/>
          </w:rPr>
          <w:delText xml:space="preserve">Abd El-Wakeil, 2009; </w:delText>
        </w:r>
      </w:del>
      <w:r w:rsidRPr="00A84395">
        <w:rPr>
          <w:rFonts w:ascii="Times New Roman" w:hAnsi="Times New Roman" w:cs="Times New Roman"/>
          <w:noProof/>
          <w:sz w:val="24"/>
        </w:rPr>
        <w:t xml:space="preserve">Halaj et al., 2005; </w:t>
      </w:r>
      <w:ins w:id="36" w:author="." w:date="2021-07-31T21:46:00Z">
        <w:r w:rsidR="00887361" w:rsidRPr="00260588">
          <w:rPr>
            <w:rFonts w:ascii="Times New Roman" w:hAnsi="Times New Roman" w:cs="Times New Roman"/>
            <w:noProof/>
            <w:sz w:val="24"/>
          </w:rPr>
          <w:t>Sanders &amp; Platner, 2007; Wise et al., 2006</w:t>
        </w:r>
      </w:ins>
      <w:del w:id="37" w:author="." w:date="2021-07-31T21:46:00Z">
        <w:r w:rsidRPr="00A84395" w:rsidDel="00887361">
          <w:rPr>
            <w:rFonts w:ascii="Times New Roman" w:hAnsi="Times New Roman" w:cs="Times New Roman"/>
            <w:noProof/>
            <w:sz w:val="24"/>
          </w:rPr>
          <w:delText>Rickers et al., 2006</w:delText>
        </w:r>
      </w:del>
      <w:r w:rsidRPr="00A84395">
        <w:rPr>
          <w:rFonts w:ascii="Times New Roman" w:hAnsi="Times New Roman" w:cs="Times New Roman"/>
          <w:noProof/>
          <w:sz w:val="24"/>
        </w:rPr>
        <w:t>)</w:t>
      </w:r>
      <w:r w:rsidRPr="00A84395">
        <w:rPr>
          <w:rFonts w:ascii="Times New Roman" w:hAnsi="Times New Roman" w:cs="Times New Roman"/>
          <w:sz w:val="24"/>
        </w:rPr>
        <w:t>. It is suggested that IGP would increase the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of predators </w:t>
      </w:r>
      <w:del w:id="38" w:author="." w:date="2021-07-27T21:02:00Z">
        <w:r w:rsidRPr="00A84395" w:rsidDel="004A68DF">
          <w:rPr>
            <w:rFonts w:ascii="Times New Roman" w:hAnsi="Times New Roman" w:cs="Times New Roman"/>
            <w:sz w:val="24"/>
          </w:rPr>
          <w:delText xml:space="preserve">and thus their trophic level </w:delText>
        </w:r>
      </w:del>
      <w:r w:rsidRPr="00A84395">
        <w:rPr>
          <w:rFonts w:ascii="Times New Roman" w:hAnsi="Times New Roman" w:cs="Times New Roman"/>
          <w:noProof/>
          <w:sz w:val="24"/>
        </w:rPr>
        <w:t>(Ponsard &amp; Arditi, 2000)</w:t>
      </w:r>
      <w:r w:rsidRPr="00A84395">
        <w:rPr>
          <w:rFonts w:ascii="Times New Roman" w:hAnsi="Times New Roman" w:cs="Times New Roman"/>
          <w:sz w:val="24"/>
        </w:rPr>
        <w:t>,</w:t>
      </w:r>
      <w:ins w:id="39" w:author="." w:date="2021-07-27T21:02:00Z">
        <w:r w:rsidR="004A68DF">
          <w:rPr>
            <w:rFonts w:ascii="Times New Roman" w:hAnsi="Times New Roman" w:cs="Times New Roman" w:hint="eastAsia"/>
            <w:sz w:val="24"/>
          </w:rPr>
          <w:t xml:space="preserve"> yet </w:t>
        </w:r>
      </w:ins>
      <w:ins w:id="40" w:author="." w:date="2021-07-27T21:03:00Z">
        <w:r w:rsidR="004A68DF">
          <w:rPr>
            <w:rFonts w:ascii="Times New Roman" w:hAnsi="Times New Roman" w:cs="Times New Roman" w:hint="eastAsia"/>
            <w:sz w:val="24"/>
          </w:rPr>
          <w:t xml:space="preserve">few studies have experimentally </w:t>
        </w:r>
        <w:r w:rsidR="004A68DF" w:rsidRPr="00A84395">
          <w:rPr>
            <w:rFonts w:ascii="Times New Roman" w:hAnsi="Times New Roman" w:cs="Times New Roman"/>
            <w:sz w:val="24"/>
          </w:rPr>
          <w:t>verified</w:t>
        </w:r>
        <w:r w:rsidR="004A68DF">
          <w:rPr>
            <w:rFonts w:ascii="Times New Roman" w:hAnsi="Times New Roman" w:cs="Times New Roman" w:hint="eastAsia"/>
            <w:sz w:val="24"/>
          </w:rPr>
          <w:t xml:space="preserve"> this proposal</w:t>
        </w:r>
      </w:ins>
      <w:ins w:id="41" w:author="." w:date="2021-07-27T21:06:00Z">
        <w:r w:rsidR="004A68DF">
          <w:rPr>
            <w:rFonts w:ascii="Times New Roman" w:hAnsi="Times New Roman" w:cs="Times New Roman" w:hint="eastAsia"/>
            <w:sz w:val="24"/>
          </w:rPr>
          <w:t xml:space="preserve">. </w:t>
        </w:r>
        <w:r w:rsidR="004A68DF">
          <w:rPr>
            <w:rFonts w:ascii="Times New Roman" w:hAnsi="Times New Roman" w:cs="Times New Roman"/>
            <w:noProof/>
            <w:sz w:val="24"/>
          </w:rPr>
          <w:t>Rickers et al.</w:t>
        </w:r>
        <w:r w:rsidR="004A68DF" w:rsidRPr="00A84395">
          <w:rPr>
            <w:rFonts w:ascii="Times New Roman" w:hAnsi="Times New Roman" w:cs="Times New Roman"/>
            <w:noProof/>
            <w:sz w:val="24"/>
          </w:rPr>
          <w:t xml:space="preserve"> </w:t>
        </w:r>
        <w:r w:rsidR="004A68DF">
          <w:rPr>
            <w:rFonts w:ascii="Times New Roman" w:hAnsi="Times New Roman" w:cs="Times New Roman" w:hint="eastAsia"/>
            <w:noProof/>
            <w:sz w:val="24"/>
          </w:rPr>
          <w:t>(</w:t>
        </w:r>
        <w:r w:rsidR="004A68DF" w:rsidRPr="00A84395">
          <w:rPr>
            <w:rFonts w:ascii="Times New Roman" w:hAnsi="Times New Roman" w:cs="Times New Roman"/>
            <w:noProof/>
            <w:sz w:val="24"/>
          </w:rPr>
          <w:t>2006</w:t>
        </w:r>
        <w:r w:rsidR="004A68DF">
          <w:rPr>
            <w:rFonts w:ascii="Times New Roman" w:hAnsi="Times New Roman" w:cs="Times New Roman" w:hint="eastAsia"/>
            <w:noProof/>
            <w:sz w:val="24"/>
          </w:rPr>
          <w:t xml:space="preserve">) conducted </w:t>
        </w:r>
      </w:ins>
      <w:ins w:id="42" w:author="." w:date="2021-07-27T21:07:00Z">
        <w:r w:rsidR="004A68DF">
          <w:rPr>
            <w:rFonts w:ascii="Times New Roman" w:hAnsi="Times New Roman" w:cs="Times New Roman" w:hint="eastAsia"/>
            <w:noProof/>
            <w:sz w:val="24"/>
          </w:rPr>
          <w:t xml:space="preserve">feeding experiments </w:t>
        </w:r>
      </w:ins>
      <w:ins w:id="43" w:author="." w:date="2021-07-27T21:20:00Z">
        <w:r w:rsidR="005F24F5">
          <w:rPr>
            <w:rFonts w:ascii="Times New Roman" w:hAnsi="Times New Roman" w:cs="Times New Roman" w:hint="eastAsia"/>
            <w:noProof/>
            <w:sz w:val="24"/>
          </w:rPr>
          <w:t>on wolf spider</w:t>
        </w:r>
      </w:ins>
      <w:ins w:id="44" w:author="." w:date="2021-07-27T21:38:00Z">
        <w:r w:rsidR="004F0F15">
          <w:rPr>
            <w:rFonts w:ascii="Times New Roman" w:hAnsi="Times New Roman" w:cs="Times New Roman" w:hint="eastAsia"/>
            <w:noProof/>
            <w:sz w:val="24"/>
          </w:rPr>
          <w:t>s</w:t>
        </w:r>
      </w:ins>
      <w:ins w:id="45" w:author="." w:date="2021-07-27T21:20:00Z">
        <w:r w:rsidR="005F24F5">
          <w:rPr>
            <w:rFonts w:ascii="Times New Roman" w:hAnsi="Times New Roman" w:cs="Times New Roman" w:hint="eastAsia"/>
            <w:noProof/>
            <w:sz w:val="24"/>
          </w:rPr>
          <w:t xml:space="preserve"> (</w:t>
        </w:r>
      </w:ins>
      <w:ins w:id="46" w:author="." w:date="2021-07-27T21:21:00Z">
        <w:r w:rsidR="00AB1B45" w:rsidRPr="00AB1B45">
          <w:rPr>
            <w:rFonts w:ascii="Times New Roman" w:hAnsi="Times New Roman" w:cs="Times New Roman"/>
            <w:i/>
            <w:noProof/>
            <w:sz w:val="24"/>
          </w:rPr>
          <w:t>Alopecosa cuneata</w:t>
        </w:r>
        <w:r w:rsidR="005F24F5">
          <w:rPr>
            <w:rFonts w:ascii="Times New Roman" w:hAnsi="Times New Roman" w:cs="Times New Roman" w:hint="eastAsia"/>
            <w:noProof/>
            <w:sz w:val="24"/>
          </w:rPr>
          <w:t xml:space="preserve">) </w:t>
        </w:r>
      </w:ins>
      <w:ins w:id="47" w:author="." w:date="2021-07-27T21:16:00Z">
        <w:r w:rsidR="005C0434">
          <w:rPr>
            <w:rFonts w:ascii="Times New Roman" w:hAnsi="Times New Roman" w:cs="Times New Roman" w:hint="eastAsia"/>
            <w:noProof/>
            <w:sz w:val="24"/>
          </w:rPr>
          <w:t xml:space="preserve">and revealed </w:t>
        </w:r>
      </w:ins>
      <w:ins w:id="48" w:author="." w:date="2021-07-27T21:17:00Z">
        <w:r w:rsidR="005C0434">
          <w:rPr>
            <w:rFonts w:ascii="Times New Roman" w:hAnsi="Times New Roman" w:cs="Times New Roman" w:hint="eastAsia"/>
            <w:noProof/>
            <w:sz w:val="24"/>
          </w:rPr>
          <w:t>a</w:t>
        </w:r>
      </w:ins>
      <w:ins w:id="49" w:author="." w:date="2021-07-27T21:21:00Z">
        <w:r w:rsidR="005F24F5">
          <w:rPr>
            <w:rFonts w:ascii="Times New Roman" w:hAnsi="Times New Roman" w:cs="Times New Roman" w:hint="eastAsia"/>
            <w:noProof/>
            <w:sz w:val="24"/>
          </w:rPr>
          <w:t xml:space="preserve"> higher</w:t>
        </w:r>
      </w:ins>
      <w:ins w:id="50" w:author="." w:date="2021-07-27T21:17:00Z">
        <w:r w:rsidR="005C0434">
          <w:rPr>
            <w:rFonts w:ascii="Times New Roman" w:hAnsi="Times New Roman" w:cs="Times New Roman" w:hint="eastAsia"/>
            <w:noProof/>
            <w:sz w:val="24"/>
          </w:rPr>
          <w:t xml:space="preserve"> </w:t>
        </w:r>
        <w:r w:rsidR="005C0434" w:rsidRPr="00A84395">
          <w:rPr>
            <w:rFonts w:ascii="Times New Roman" w:hAnsi="Times New Roman" w:cs="Times New Roman"/>
            <w:sz w:val="24"/>
          </w:rPr>
          <w:t>δ</w:t>
        </w:r>
        <w:r w:rsidR="005C0434" w:rsidRPr="00A84395">
          <w:rPr>
            <w:rFonts w:ascii="Times New Roman" w:hAnsi="Times New Roman" w:cs="Times New Roman"/>
            <w:sz w:val="24"/>
            <w:vertAlign w:val="superscript"/>
          </w:rPr>
          <w:t>15</w:t>
        </w:r>
        <w:r w:rsidR="005C0434" w:rsidRPr="00A84395">
          <w:rPr>
            <w:rFonts w:ascii="Times New Roman" w:hAnsi="Times New Roman" w:cs="Times New Roman"/>
            <w:sz w:val="24"/>
          </w:rPr>
          <w:t>N</w:t>
        </w:r>
        <w:r w:rsidR="005C0434">
          <w:rPr>
            <w:rFonts w:ascii="Times New Roman" w:hAnsi="Times New Roman" w:cs="Times New Roman" w:hint="eastAsia"/>
            <w:sz w:val="24"/>
          </w:rPr>
          <w:t xml:space="preserve"> </w:t>
        </w:r>
      </w:ins>
      <w:ins w:id="51" w:author="." w:date="2021-07-27T21:21:00Z">
        <w:r w:rsidR="005F24F5">
          <w:rPr>
            <w:rFonts w:ascii="Times New Roman" w:hAnsi="Times New Roman" w:cs="Times New Roman" w:hint="eastAsia"/>
            <w:sz w:val="24"/>
          </w:rPr>
          <w:t xml:space="preserve">of </w:t>
        </w:r>
      </w:ins>
      <w:ins w:id="52" w:author="." w:date="2021-07-27T21:22:00Z">
        <w:r w:rsidR="005F24F5">
          <w:rPr>
            <w:rFonts w:ascii="Times New Roman" w:hAnsi="Times New Roman" w:cs="Times New Roman" w:hint="eastAsia"/>
            <w:sz w:val="24"/>
          </w:rPr>
          <w:t xml:space="preserve">these </w:t>
        </w:r>
      </w:ins>
      <w:ins w:id="53" w:author="." w:date="2021-07-27T21:23:00Z">
        <w:r w:rsidR="005F24F5">
          <w:rPr>
            <w:rFonts w:ascii="Times New Roman" w:hAnsi="Times New Roman" w:cs="Times New Roman" w:hint="eastAsia"/>
            <w:sz w:val="24"/>
          </w:rPr>
          <w:t>top predators</w:t>
        </w:r>
      </w:ins>
      <w:ins w:id="54" w:author="." w:date="2021-07-27T21:22:00Z">
        <w:r w:rsidR="005F24F5">
          <w:rPr>
            <w:rFonts w:ascii="Times New Roman" w:hAnsi="Times New Roman" w:cs="Times New Roman" w:hint="eastAsia"/>
            <w:sz w:val="24"/>
          </w:rPr>
          <w:t xml:space="preserve"> </w:t>
        </w:r>
      </w:ins>
      <w:ins w:id="55" w:author="." w:date="2021-07-27T21:17:00Z">
        <w:r w:rsidR="005C0434">
          <w:rPr>
            <w:rFonts w:ascii="Times New Roman" w:hAnsi="Times New Roman" w:cs="Times New Roman" w:hint="eastAsia"/>
            <w:sz w:val="24"/>
          </w:rPr>
          <w:t>under IGP. However, the</w:t>
        </w:r>
      </w:ins>
      <w:ins w:id="56" w:author="." w:date="2021-07-27T21:23:00Z">
        <w:r w:rsidR="005F24F5">
          <w:rPr>
            <w:rFonts w:ascii="Times New Roman" w:hAnsi="Times New Roman" w:cs="Times New Roman" w:hint="eastAsia"/>
            <w:sz w:val="24"/>
          </w:rPr>
          <w:t xml:space="preserve"> study</w:t>
        </w:r>
      </w:ins>
      <w:ins w:id="57" w:author="." w:date="2021-07-27T21:17:00Z">
        <w:r w:rsidR="005C0434">
          <w:rPr>
            <w:rFonts w:ascii="Times New Roman" w:hAnsi="Times New Roman" w:cs="Times New Roman" w:hint="eastAsia"/>
            <w:sz w:val="24"/>
          </w:rPr>
          <w:t xml:space="preserve"> did not attempt to </w:t>
        </w:r>
      </w:ins>
      <w:ins w:id="58" w:author="." w:date="2021-07-27T21:18:00Z">
        <w:r w:rsidR="005C0434">
          <w:rPr>
            <w:rFonts w:ascii="Times New Roman" w:hAnsi="Times New Roman" w:cs="Times New Roman" w:hint="eastAsia"/>
            <w:sz w:val="24"/>
          </w:rPr>
          <w:t>quantify the degree of IGP</w:t>
        </w:r>
      </w:ins>
      <w:ins w:id="59" w:author="." w:date="2021-07-27T21:25:00Z">
        <w:r w:rsidR="00980E40">
          <w:rPr>
            <w:rFonts w:ascii="Times New Roman" w:hAnsi="Times New Roman" w:cs="Times New Roman" w:hint="eastAsia"/>
            <w:sz w:val="24"/>
          </w:rPr>
          <w:t xml:space="preserve"> as</w:t>
        </w:r>
      </w:ins>
      <w:ins w:id="60" w:author="." w:date="2021-07-27T21:26:00Z">
        <w:r w:rsidR="00980E40">
          <w:rPr>
            <w:rFonts w:ascii="Times New Roman" w:hAnsi="Times New Roman" w:cs="Times New Roman" w:hint="eastAsia"/>
            <w:sz w:val="24"/>
          </w:rPr>
          <w:t xml:space="preserve"> </w:t>
        </w:r>
      </w:ins>
      <w:ins w:id="61" w:author="." w:date="2021-07-27T21:28:00Z">
        <w:r w:rsidR="00980E40">
          <w:rPr>
            <w:rFonts w:ascii="Times New Roman" w:hAnsi="Times New Roman" w:cs="Times New Roman" w:hint="eastAsia"/>
            <w:sz w:val="24"/>
          </w:rPr>
          <w:t>the IGP treatment was binary (</w:t>
        </w:r>
      </w:ins>
      <w:ins w:id="62" w:author="." w:date="2021-07-27T21:30:00Z">
        <w:r w:rsidR="00980E40">
          <w:rPr>
            <w:rFonts w:ascii="Times New Roman" w:hAnsi="Times New Roman" w:cs="Times New Roman" w:hint="eastAsia"/>
            <w:sz w:val="24"/>
          </w:rPr>
          <w:t>absence</w:t>
        </w:r>
      </w:ins>
      <w:ins w:id="63" w:author="." w:date="2021-07-27T21:29:00Z">
        <w:r w:rsidR="00980E40">
          <w:rPr>
            <w:rFonts w:ascii="Times New Roman" w:hAnsi="Times New Roman" w:cs="Times New Roman" w:hint="eastAsia"/>
            <w:sz w:val="24"/>
          </w:rPr>
          <w:t xml:space="preserve"> vs. </w:t>
        </w:r>
      </w:ins>
      <w:ins w:id="64" w:author="." w:date="2021-07-27T21:30:00Z">
        <w:r w:rsidR="00980E40">
          <w:rPr>
            <w:rFonts w:ascii="Times New Roman" w:hAnsi="Times New Roman" w:cs="Times New Roman" w:hint="eastAsia"/>
            <w:sz w:val="24"/>
          </w:rPr>
          <w:t>presence of</w:t>
        </w:r>
      </w:ins>
      <w:ins w:id="65" w:author="." w:date="2021-07-27T21:29:00Z">
        <w:r w:rsidR="00980E40">
          <w:rPr>
            <w:rFonts w:ascii="Times New Roman" w:hAnsi="Times New Roman" w:cs="Times New Roman" w:hint="eastAsia"/>
            <w:sz w:val="24"/>
          </w:rPr>
          <w:t xml:space="preserve"> </w:t>
        </w:r>
        <w:proofErr w:type="spellStart"/>
        <w:r w:rsidR="00980E40">
          <w:rPr>
            <w:rFonts w:ascii="Times New Roman" w:hAnsi="Times New Roman" w:cs="Times New Roman" w:hint="eastAsia"/>
            <w:sz w:val="24"/>
          </w:rPr>
          <w:t>mesopredator</w:t>
        </w:r>
      </w:ins>
      <w:proofErr w:type="spellEnd"/>
      <w:ins w:id="66" w:author="." w:date="2021-07-27T21:28:00Z">
        <w:r w:rsidR="00980E40">
          <w:rPr>
            <w:rFonts w:ascii="Times New Roman" w:hAnsi="Times New Roman" w:cs="Times New Roman" w:hint="eastAsia"/>
            <w:sz w:val="24"/>
          </w:rPr>
          <w:t>)</w:t>
        </w:r>
      </w:ins>
      <w:ins w:id="67" w:author="." w:date="2021-07-27T21:35:00Z">
        <w:r w:rsidR="002C6400">
          <w:rPr>
            <w:rFonts w:ascii="Times New Roman" w:hAnsi="Times New Roman" w:cs="Times New Roman" w:hint="eastAsia"/>
            <w:sz w:val="24"/>
          </w:rPr>
          <w:t xml:space="preserve"> </w:t>
        </w:r>
      </w:ins>
      <w:ins w:id="68" w:author="." w:date="2021-07-27T21:34:00Z">
        <w:r w:rsidR="002C6400">
          <w:rPr>
            <w:rFonts w:ascii="Times New Roman" w:hAnsi="Times New Roman" w:cs="Times New Roman" w:hint="eastAsia"/>
            <w:sz w:val="24"/>
          </w:rPr>
          <w:t>with constant</w:t>
        </w:r>
      </w:ins>
      <w:ins w:id="69" w:author="." w:date="2021-07-27T21:32:00Z">
        <w:r w:rsidR="00980E40">
          <w:rPr>
            <w:rFonts w:ascii="Times New Roman" w:hAnsi="Times New Roman" w:cs="Times New Roman" w:hint="eastAsia"/>
            <w:sz w:val="24"/>
          </w:rPr>
          <w:t xml:space="preserve"> </w:t>
        </w:r>
      </w:ins>
      <w:ins w:id="70" w:author="." w:date="2021-07-27T21:34:00Z">
        <w:r w:rsidR="002C6400">
          <w:rPr>
            <w:rFonts w:ascii="Times New Roman" w:hAnsi="Times New Roman" w:cs="Times New Roman" w:hint="eastAsia"/>
            <w:sz w:val="24"/>
          </w:rPr>
          <w:t xml:space="preserve">numbers of </w:t>
        </w:r>
      </w:ins>
      <w:ins w:id="71" w:author="." w:date="2021-07-27T21:32:00Z">
        <w:r w:rsidR="00980E40">
          <w:rPr>
            <w:rFonts w:ascii="Times New Roman" w:hAnsi="Times New Roman" w:cs="Times New Roman" w:hint="eastAsia"/>
            <w:sz w:val="24"/>
          </w:rPr>
          <w:t>shared prey</w:t>
        </w:r>
      </w:ins>
      <w:ins w:id="72" w:author="." w:date="2021-08-01T19:09:00Z">
        <w:r w:rsidR="008D5B0D">
          <w:rPr>
            <w:rFonts w:ascii="Times New Roman" w:hAnsi="Times New Roman" w:cs="Times New Roman" w:hint="eastAsia"/>
            <w:sz w:val="24"/>
          </w:rPr>
          <w:t xml:space="preserve"> and </w:t>
        </w:r>
        <w:proofErr w:type="spellStart"/>
        <w:r w:rsidR="008D5B0D">
          <w:rPr>
            <w:rFonts w:ascii="Times New Roman" w:hAnsi="Times New Roman" w:cs="Times New Roman" w:hint="eastAsia"/>
            <w:sz w:val="24"/>
          </w:rPr>
          <w:t>mesopredator</w:t>
        </w:r>
      </w:ins>
      <w:proofErr w:type="spellEnd"/>
      <w:del w:id="73" w:author="." w:date="2021-07-27T21:06:00Z">
        <w:r w:rsidRPr="00A84395" w:rsidDel="004A68DF">
          <w:rPr>
            <w:rFonts w:ascii="Times New Roman" w:hAnsi="Times New Roman" w:cs="Times New Roman"/>
            <w:sz w:val="24"/>
          </w:rPr>
          <w:delText xml:space="preserve"> but this proposal has not been experimentally</w:delText>
        </w:r>
      </w:del>
      <w:del w:id="74" w:author="." w:date="2021-07-27T21:03:00Z">
        <w:r w:rsidRPr="00A84395" w:rsidDel="004A68DF">
          <w:rPr>
            <w:rFonts w:ascii="Times New Roman" w:hAnsi="Times New Roman" w:cs="Times New Roman"/>
            <w:sz w:val="24"/>
          </w:rPr>
          <w:delText xml:space="preserve"> verified</w:delText>
        </w:r>
      </w:del>
      <w:r w:rsidRPr="00A84395">
        <w:rPr>
          <w:rFonts w:ascii="Times New Roman" w:hAnsi="Times New Roman" w:cs="Times New Roman"/>
          <w:sz w:val="24"/>
        </w:rPr>
        <w:t xml:space="preserve">. </w:t>
      </w:r>
      <w:del w:id="75" w:author="." w:date="2021-07-27T21:07:00Z">
        <w:r w:rsidRPr="00A84395" w:rsidDel="004A68DF">
          <w:rPr>
            <w:rFonts w:ascii="Times New Roman" w:hAnsi="Times New Roman" w:cs="Times New Roman"/>
            <w:sz w:val="24"/>
          </w:rPr>
          <w:delText>In addition</w:delText>
        </w:r>
      </w:del>
      <w:ins w:id="76" w:author="." w:date="2021-07-27T21:07:00Z">
        <w:r w:rsidR="004A68DF">
          <w:rPr>
            <w:rFonts w:ascii="Times New Roman" w:hAnsi="Times New Roman" w:cs="Times New Roman" w:hint="eastAsia"/>
            <w:sz w:val="24"/>
          </w:rPr>
          <w:t>Moreover</w:t>
        </w:r>
      </w:ins>
      <w:r w:rsidRPr="00A84395">
        <w:rPr>
          <w:rFonts w:ascii="Times New Roman" w:hAnsi="Times New Roman" w:cs="Times New Roman"/>
          <w:sz w:val="24"/>
        </w:rPr>
        <w:t xml:space="preserve">, the </w:t>
      </w:r>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level</w:t>
      </w:r>
      <w:ins w:id="77" w:author="." w:date="2021-07-27T21:03:00Z">
        <w:r w:rsidR="004A68DF">
          <w:rPr>
            <w:rFonts w:ascii="Times New Roman" w:hAnsi="Times New Roman" w:cs="Times New Roman" w:hint="eastAsia"/>
            <w:sz w:val="24"/>
          </w:rPr>
          <w:t>s</w:t>
        </w:r>
      </w:ins>
      <w:r w:rsidRPr="00A84395">
        <w:rPr>
          <w:rFonts w:ascii="Times New Roman" w:hAnsi="Times New Roman" w:cs="Times New Roman"/>
          <w:sz w:val="24"/>
        </w:rPr>
        <w:t xml:space="preserve"> of predators in previous studies w</w:t>
      </w:r>
      <w:ins w:id="78" w:author="." w:date="2021-07-27T21:04:00Z">
        <w:r w:rsidR="004A68DF">
          <w:rPr>
            <w:rFonts w:ascii="Times New Roman" w:hAnsi="Times New Roman" w:cs="Times New Roman" w:hint="eastAsia"/>
            <w:sz w:val="24"/>
          </w:rPr>
          <w:t>ere</w:t>
        </w:r>
      </w:ins>
      <w:del w:id="79" w:author="." w:date="2021-07-27T21:04:00Z">
        <w:r w:rsidRPr="00A84395" w:rsidDel="004A68DF">
          <w:rPr>
            <w:rFonts w:ascii="Times New Roman" w:hAnsi="Times New Roman" w:cs="Times New Roman"/>
            <w:sz w:val="24"/>
          </w:rPr>
          <w:delText>as</w:delText>
        </w:r>
      </w:del>
      <w:r w:rsidRPr="00A84395">
        <w:rPr>
          <w:rFonts w:ascii="Times New Roman" w:hAnsi="Times New Roman" w:cs="Times New Roman"/>
          <w:sz w:val="24"/>
        </w:rPr>
        <w:t xml:space="preserve"> often calculated based on </w:t>
      </w:r>
      <w:del w:id="80" w:author="." w:date="2021-07-27T21:09:00Z">
        <w:r w:rsidRPr="00A84395" w:rsidDel="004A68DF">
          <w:rPr>
            <w:rFonts w:ascii="Times New Roman" w:hAnsi="Times New Roman" w:cs="Times New Roman"/>
            <w:sz w:val="24"/>
          </w:rPr>
          <w:delText xml:space="preserve">assumed </w:delText>
        </w:r>
      </w:del>
      <w:ins w:id="81" w:author="." w:date="2021-07-27T21:40:00Z">
        <w:r w:rsidR="004F0F15">
          <w:rPr>
            <w:rFonts w:ascii="Times New Roman" w:hAnsi="Times New Roman" w:cs="Times New Roman" w:hint="eastAsia"/>
            <w:sz w:val="24"/>
          </w:rPr>
          <w:t>assumed</w:t>
        </w:r>
      </w:ins>
      <w:ins w:id="82" w:author="." w:date="2021-07-27T21:09:00Z">
        <w:r w:rsidR="004A68DF" w:rsidRPr="00A84395">
          <w:rPr>
            <w:rFonts w:ascii="Times New Roman" w:hAnsi="Times New Roman" w:cs="Times New Roman"/>
            <w:sz w:val="24"/>
          </w:rPr>
          <w:t xml:space="preserve"> </w:t>
        </w:r>
      </w:ins>
      <w:proofErr w:type="spellStart"/>
      <w:r w:rsidRPr="00A84395">
        <w:rPr>
          <w:rFonts w:ascii="Times New Roman" w:hAnsi="Times New Roman" w:cs="Times New Roman"/>
          <w:sz w:val="24"/>
        </w:rPr>
        <w:t>trophic</w:t>
      </w:r>
      <w:proofErr w:type="spellEnd"/>
      <w:r w:rsidRPr="00A84395">
        <w:rPr>
          <w:rFonts w:ascii="Times New Roman" w:hAnsi="Times New Roman" w:cs="Times New Roman"/>
          <w:sz w:val="24"/>
        </w:rPr>
        <w:t xml:space="preserve"> </w:t>
      </w:r>
      <w:del w:id="83" w:author="." w:date="2021-07-27T21:51:00Z">
        <w:r w:rsidRPr="00A84395" w:rsidDel="00CC2632">
          <w:rPr>
            <w:rFonts w:ascii="Times New Roman" w:hAnsi="Times New Roman" w:cs="Times New Roman"/>
            <w:sz w:val="24"/>
          </w:rPr>
          <w:delText xml:space="preserve">enrichment </w:delText>
        </w:r>
      </w:del>
      <w:ins w:id="84" w:author="." w:date="2021-07-27T21:51:00Z">
        <w:r w:rsidR="00CC2632">
          <w:rPr>
            <w:rFonts w:ascii="Times New Roman" w:hAnsi="Times New Roman" w:cs="Times New Roman" w:hint="eastAsia"/>
            <w:sz w:val="24"/>
          </w:rPr>
          <w:t>discrimination</w:t>
        </w:r>
        <w:r w:rsidR="00CC2632" w:rsidRPr="00A84395">
          <w:rPr>
            <w:rFonts w:ascii="Times New Roman" w:hAnsi="Times New Roman" w:cs="Times New Roman"/>
            <w:sz w:val="24"/>
          </w:rPr>
          <w:t xml:space="preserve"> </w:t>
        </w:r>
      </w:ins>
      <w:r w:rsidRPr="00A84395">
        <w:rPr>
          <w:rFonts w:ascii="Times New Roman" w:hAnsi="Times New Roman" w:cs="Times New Roman"/>
          <w:sz w:val="24"/>
        </w:rPr>
        <w:t>factors (T</w:t>
      </w:r>
      <w:ins w:id="85" w:author="." w:date="2021-07-27T21:51:00Z">
        <w:r w:rsidR="00CC2632">
          <w:rPr>
            <w:rFonts w:ascii="Times New Roman" w:hAnsi="Times New Roman" w:cs="Times New Roman" w:hint="eastAsia"/>
            <w:sz w:val="24"/>
          </w:rPr>
          <w:t>D</w:t>
        </w:r>
      </w:ins>
      <w:del w:id="86" w:author="." w:date="2021-07-27T21:51:00Z">
        <w:r w:rsidRPr="00A84395" w:rsidDel="00CC2632">
          <w:rPr>
            <w:rFonts w:ascii="Times New Roman" w:hAnsi="Times New Roman" w:cs="Times New Roman"/>
            <w:sz w:val="24"/>
          </w:rPr>
          <w:delText>E</w:delText>
        </w:r>
      </w:del>
      <w:r w:rsidRPr="00A84395">
        <w:rPr>
          <w:rFonts w:ascii="Times New Roman" w:hAnsi="Times New Roman" w:cs="Times New Roman"/>
          <w:sz w:val="24"/>
        </w:rPr>
        <w:t xml:space="preserve">Fs) </w:t>
      </w:r>
      <w:r w:rsidRPr="00A84395">
        <w:rPr>
          <w:rFonts w:ascii="Times New Roman" w:hAnsi="Times New Roman" w:cs="Times New Roman"/>
          <w:noProof/>
          <w:sz w:val="24"/>
        </w:rPr>
        <w:t>(e.g., Klarner et al., 2013; Ponsard &amp; Arditi, 2000; Svanbäck et al., 2015)</w:t>
      </w:r>
      <w:ins w:id="87" w:author="." w:date="2021-07-27T21:08:00Z">
        <w:r w:rsidR="004A68DF">
          <w:rPr>
            <w:rFonts w:ascii="Times New Roman" w:hAnsi="Times New Roman" w:cs="Times New Roman" w:hint="eastAsia"/>
            <w:sz w:val="24"/>
          </w:rPr>
          <w:t xml:space="preserve">. </w:t>
        </w:r>
        <w:proofErr w:type="gramStart"/>
        <w:r w:rsidR="004A68DF">
          <w:rPr>
            <w:rFonts w:ascii="Times New Roman" w:hAnsi="Times New Roman" w:cs="Times New Roman" w:hint="eastAsia"/>
            <w:sz w:val="24"/>
          </w:rPr>
          <w:t>Since T</w:t>
        </w:r>
      </w:ins>
      <w:ins w:id="88" w:author="." w:date="2021-07-27T21:51:00Z">
        <w:r w:rsidR="008C68D5">
          <w:rPr>
            <w:rFonts w:ascii="Times New Roman" w:hAnsi="Times New Roman" w:cs="Times New Roman" w:hint="eastAsia"/>
            <w:sz w:val="24"/>
          </w:rPr>
          <w:t>D</w:t>
        </w:r>
      </w:ins>
      <w:ins w:id="89" w:author="." w:date="2021-07-27T21:08:00Z">
        <w:r w:rsidR="004A68DF">
          <w:rPr>
            <w:rFonts w:ascii="Times New Roman" w:hAnsi="Times New Roman" w:cs="Times New Roman" w:hint="eastAsia"/>
            <w:sz w:val="24"/>
          </w:rPr>
          <w:t xml:space="preserve">Fs are </w:t>
        </w:r>
      </w:ins>
      <w:ins w:id="90" w:author="." w:date="2021-07-27T21:10:00Z">
        <w:r w:rsidR="00823EB4">
          <w:rPr>
            <w:rFonts w:ascii="Times New Roman" w:hAnsi="Times New Roman" w:cs="Times New Roman" w:hint="eastAsia"/>
            <w:sz w:val="24"/>
          </w:rPr>
          <w:t xml:space="preserve">quite </w:t>
        </w:r>
      </w:ins>
      <w:proofErr w:type="spellStart"/>
      <w:ins w:id="91" w:author="." w:date="2021-07-27T21:08:00Z">
        <w:r w:rsidR="004A68DF">
          <w:rPr>
            <w:rFonts w:ascii="Times New Roman" w:hAnsi="Times New Roman" w:cs="Times New Roman" w:hint="eastAsia"/>
            <w:sz w:val="24"/>
          </w:rPr>
          <w:t>taxon</w:t>
        </w:r>
        <w:proofErr w:type="spellEnd"/>
        <w:r w:rsidR="004A68DF">
          <w:rPr>
            <w:rFonts w:ascii="Times New Roman" w:hAnsi="Times New Roman" w:cs="Times New Roman" w:hint="eastAsia"/>
            <w:sz w:val="24"/>
          </w:rPr>
          <w:t>-</w:t>
        </w:r>
        <w:r w:rsidR="00841C5B">
          <w:rPr>
            <w:rFonts w:ascii="Times New Roman" w:hAnsi="Times New Roman" w:cs="Times New Roman"/>
            <w:sz w:val="24"/>
          </w:rPr>
          <w:t>specific</w:t>
        </w:r>
      </w:ins>
      <w:ins w:id="92" w:author="." w:date="2021-07-27T21:09:00Z">
        <w:r w:rsidR="00841C5B">
          <w:rPr>
            <w:rFonts w:ascii="Times New Roman" w:hAnsi="Times New Roman" w:cs="Times New Roman"/>
            <w:sz w:val="24"/>
          </w:rPr>
          <w:t xml:space="preserve"> </w:t>
        </w:r>
      </w:ins>
      <w:ins w:id="93" w:author="." w:date="2021-07-27T21:47:00Z">
        <w:r w:rsidR="00AB1B45" w:rsidRPr="00AB1B45">
          <w:rPr>
            <w:rFonts w:ascii="Times New Roman" w:hAnsi="Times New Roman" w:cs="Times New Roman"/>
            <w:sz w:val="24"/>
          </w:rPr>
          <w:t>(</w:t>
        </w:r>
        <w:proofErr w:type="spellStart"/>
        <w:r w:rsidR="00AB1B45" w:rsidRPr="00AB1B45">
          <w:rPr>
            <w:rFonts w:ascii="Times New Roman" w:hAnsi="Times New Roman" w:cs="Times New Roman"/>
            <w:sz w:val="24"/>
          </w:rPr>
          <w:t>Caut</w:t>
        </w:r>
        <w:proofErr w:type="spellEnd"/>
        <w:r w:rsidR="00AB1B45" w:rsidRPr="00AB1B45">
          <w:rPr>
            <w:rFonts w:ascii="Times New Roman" w:hAnsi="Times New Roman" w:cs="Times New Roman"/>
            <w:sz w:val="24"/>
          </w:rPr>
          <w:t xml:space="preserve"> et al., 2009)</w:t>
        </w:r>
      </w:ins>
      <w:ins w:id="94" w:author="." w:date="2021-07-27T21:08:00Z">
        <w:r w:rsidR="00841C5B">
          <w:rPr>
            <w:rFonts w:ascii="Times New Roman" w:hAnsi="Times New Roman" w:cs="Times New Roman"/>
            <w:sz w:val="24"/>
          </w:rPr>
          <w:t>,</w:t>
        </w:r>
      </w:ins>
      <w:del w:id="95" w:author="." w:date="2021-07-27T21:08:00Z">
        <w:r w:rsidR="00841C5B">
          <w:rPr>
            <w:rFonts w:ascii="Times New Roman" w:hAnsi="Times New Roman" w:cs="Times New Roman"/>
            <w:sz w:val="24"/>
          </w:rPr>
          <w:delText>,</w:delText>
        </w:r>
      </w:del>
      <w:ins w:id="96" w:author="." w:date="2021-07-27T21:52:00Z">
        <w:r w:rsidR="009F02B2">
          <w:rPr>
            <w:rFonts w:ascii="Times New Roman" w:hAnsi="Times New Roman" w:cs="Times New Roman" w:hint="eastAsia"/>
            <w:sz w:val="24"/>
          </w:rPr>
          <w:t xml:space="preserve"> </w:t>
        </w:r>
      </w:ins>
      <w:del w:id="97" w:author="." w:date="2021-07-27T21:52:00Z">
        <w:r w:rsidRPr="00A84395" w:rsidDel="009F02B2">
          <w:rPr>
            <w:rFonts w:ascii="Times New Roman" w:hAnsi="Times New Roman" w:cs="Times New Roman"/>
            <w:sz w:val="24"/>
          </w:rPr>
          <w:delText xml:space="preserve"> </w:delText>
        </w:r>
      </w:del>
      <w:del w:id="98" w:author="." w:date="2021-07-27T21:08:00Z">
        <w:r w:rsidRPr="00A84395" w:rsidDel="004A68DF">
          <w:rPr>
            <w:rFonts w:ascii="Times New Roman" w:hAnsi="Times New Roman" w:cs="Times New Roman"/>
            <w:sz w:val="24"/>
          </w:rPr>
          <w:delText xml:space="preserve">which can affect the </w:delText>
        </w:r>
      </w:del>
      <w:ins w:id="99" w:author="." w:date="2021-07-27T21:08:00Z">
        <w:r w:rsidR="004A68DF">
          <w:rPr>
            <w:rFonts w:ascii="Times New Roman" w:hAnsi="Times New Roman" w:cs="Times New Roman" w:hint="eastAsia"/>
            <w:sz w:val="24"/>
          </w:rPr>
          <w:t>the</w:t>
        </w:r>
      </w:ins>
      <w:ins w:id="100" w:author="." w:date="2021-07-27T21:40:00Z">
        <w:r w:rsidR="004F0F15">
          <w:rPr>
            <w:rFonts w:ascii="Times New Roman" w:hAnsi="Times New Roman" w:cs="Times New Roman" w:hint="eastAsia"/>
            <w:sz w:val="24"/>
          </w:rPr>
          <w:t>se</w:t>
        </w:r>
      </w:ins>
      <w:ins w:id="101" w:author="." w:date="2021-07-27T21:08:00Z">
        <w:r w:rsidR="004A68DF">
          <w:rPr>
            <w:rFonts w:ascii="Times New Roman" w:hAnsi="Times New Roman" w:cs="Times New Roman" w:hint="eastAsia"/>
            <w:sz w:val="24"/>
          </w:rPr>
          <w:t xml:space="preserve"> </w:t>
        </w:r>
      </w:ins>
      <w:proofErr w:type="spellStart"/>
      <w:ins w:id="102" w:author="." w:date="2021-07-27T21:05:00Z">
        <w:r w:rsidR="009F02B2">
          <w:rPr>
            <w:rFonts w:ascii="Times New Roman" w:hAnsi="Times New Roman" w:cs="Times New Roman"/>
            <w:sz w:val="24"/>
          </w:rPr>
          <w:t>trophic</w:t>
        </w:r>
      </w:ins>
      <w:proofErr w:type="spellEnd"/>
      <w:ins w:id="103" w:author="." w:date="2021-07-27T21:52:00Z">
        <w:r w:rsidR="009F02B2">
          <w:rPr>
            <w:rFonts w:ascii="Times New Roman" w:hAnsi="Times New Roman" w:cs="Times New Roman" w:hint="eastAsia"/>
            <w:sz w:val="24"/>
          </w:rPr>
          <w:t xml:space="preserve"> </w:t>
        </w:r>
      </w:ins>
      <w:ins w:id="104" w:author="." w:date="2021-07-27T21:05:00Z">
        <w:r w:rsidR="004A68DF" w:rsidRPr="00A84395">
          <w:rPr>
            <w:rFonts w:ascii="Times New Roman" w:hAnsi="Times New Roman" w:cs="Times New Roman"/>
            <w:sz w:val="24"/>
          </w:rPr>
          <w:t>level</w:t>
        </w:r>
      </w:ins>
      <w:ins w:id="105" w:author="." w:date="2021-07-27T21:10:00Z">
        <w:r w:rsidR="00823EB4">
          <w:rPr>
            <w:rFonts w:ascii="Times New Roman" w:hAnsi="Times New Roman" w:cs="Times New Roman" w:hint="eastAsia"/>
            <w:sz w:val="24"/>
          </w:rPr>
          <w:t xml:space="preserve"> estimates c</w:t>
        </w:r>
      </w:ins>
      <w:ins w:id="106" w:author="." w:date="2021-07-27T21:13:00Z">
        <w:r w:rsidR="00823EB4">
          <w:rPr>
            <w:rFonts w:ascii="Times New Roman" w:hAnsi="Times New Roman" w:cs="Times New Roman" w:hint="eastAsia"/>
            <w:sz w:val="24"/>
          </w:rPr>
          <w:t>ould</w:t>
        </w:r>
      </w:ins>
      <w:ins w:id="107" w:author="." w:date="2021-07-27T21:10:00Z">
        <w:r w:rsidR="00823EB4">
          <w:rPr>
            <w:rFonts w:ascii="Times New Roman" w:hAnsi="Times New Roman" w:cs="Times New Roman" w:hint="eastAsia"/>
            <w:sz w:val="24"/>
          </w:rPr>
          <w:t xml:space="preserve"> be </w:t>
        </w:r>
      </w:ins>
      <w:ins w:id="108" w:author="." w:date="2021-07-27T21:11:00Z">
        <w:r w:rsidR="00823EB4">
          <w:rPr>
            <w:rFonts w:ascii="Times New Roman" w:hAnsi="Times New Roman" w:cs="Times New Roman" w:hint="eastAsia"/>
            <w:sz w:val="24"/>
          </w:rPr>
          <w:t>biased</w:t>
        </w:r>
      </w:ins>
      <w:ins w:id="109" w:author="." w:date="2021-07-27T21:08:00Z">
        <w:r w:rsidR="004A68DF">
          <w:rPr>
            <w:rFonts w:ascii="Times New Roman" w:hAnsi="Times New Roman" w:cs="Times New Roman" w:hint="eastAsia"/>
            <w:sz w:val="24"/>
          </w:rPr>
          <w:t xml:space="preserve"> </w:t>
        </w:r>
      </w:ins>
      <w:ins w:id="110" w:author="." w:date="2021-07-27T21:11:00Z">
        <w:r w:rsidR="00823EB4">
          <w:rPr>
            <w:rFonts w:ascii="Times New Roman" w:hAnsi="Times New Roman" w:cs="Times New Roman" w:hint="eastAsia"/>
            <w:sz w:val="24"/>
          </w:rPr>
          <w:t>and</w:t>
        </w:r>
      </w:ins>
      <w:ins w:id="111" w:author="." w:date="2021-07-27T21:08:00Z">
        <w:r w:rsidR="004A68DF">
          <w:rPr>
            <w:rFonts w:ascii="Times New Roman" w:hAnsi="Times New Roman" w:cs="Times New Roman" w:hint="eastAsia"/>
            <w:sz w:val="24"/>
          </w:rPr>
          <w:t xml:space="preserve"> </w:t>
        </w:r>
      </w:ins>
      <w:ins w:id="112" w:author="." w:date="2021-07-27T21:11:00Z">
        <w:r w:rsidR="00823EB4">
          <w:rPr>
            <w:rFonts w:ascii="Times New Roman" w:hAnsi="Times New Roman" w:cs="Times New Roman" w:hint="eastAsia"/>
            <w:sz w:val="24"/>
          </w:rPr>
          <w:t>thus lead to incorrect</w:t>
        </w:r>
      </w:ins>
      <w:del w:id="113" w:author="." w:date="2021-07-27T21:11:00Z">
        <w:r w:rsidRPr="00A84395" w:rsidDel="00823EB4">
          <w:rPr>
            <w:rFonts w:ascii="Times New Roman" w:hAnsi="Times New Roman" w:cs="Times New Roman"/>
            <w:sz w:val="24"/>
          </w:rPr>
          <w:delText>subsequent</w:delText>
        </w:r>
      </w:del>
      <w:r w:rsidRPr="00A84395">
        <w:rPr>
          <w:rFonts w:ascii="Times New Roman" w:hAnsi="Times New Roman" w:cs="Times New Roman"/>
          <w:sz w:val="24"/>
        </w:rPr>
        <w:t xml:space="preserve"> inferences </w:t>
      </w:r>
      <w:del w:id="114" w:author="." w:date="2021-07-27T21:11:00Z">
        <w:r w:rsidRPr="00A84395" w:rsidDel="00823EB4">
          <w:rPr>
            <w:rFonts w:ascii="Times New Roman" w:hAnsi="Times New Roman" w:cs="Times New Roman"/>
            <w:sz w:val="24"/>
          </w:rPr>
          <w:delText xml:space="preserve">made </w:delText>
        </w:r>
      </w:del>
      <w:r w:rsidRPr="00A84395">
        <w:rPr>
          <w:rFonts w:ascii="Times New Roman" w:hAnsi="Times New Roman" w:cs="Times New Roman"/>
          <w:sz w:val="24"/>
        </w:rPr>
        <w:t>about IGP in the field.</w:t>
      </w:r>
      <w:proofErr w:type="gramEnd"/>
    </w:p>
    <w:p w:rsidR="00AB5DF1" w:rsidRDefault="00AB5DF1" w:rsidP="00AB5DF1">
      <w:pPr>
        <w:rPr>
          <w:rFonts w:ascii="Times New Roman" w:hAnsi="Times New Roman" w:cs="Times New Roman"/>
          <w:sz w:val="24"/>
        </w:rPr>
      </w:pPr>
      <w:r w:rsidRPr="00A84395">
        <w:rPr>
          <w:rFonts w:ascii="Times New Roman" w:hAnsi="Times New Roman" w:cs="Times New Roman"/>
          <w:sz w:val="24"/>
        </w:rPr>
        <w:tab/>
        <w:t xml:space="preserve">Recently, researchers have applied molecular gut content analysis (MGCA) and immunological techniques to reliably detect the presence of certain food items in predators’ diet </w:t>
      </w:r>
      <w:r w:rsidRPr="00A84395">
        <w:rPr>
          <w:rFonts w:ascii="Times New Roman" w:hAnsi="Times New Roman" w:cs="Times New Roman"/>
          <w:noProof/>
          <w:sz w:val="24"/>
        </w:rPr>
        <w:t>(Gagnon et al., 2011; Hagler, 2006; Mansfield &amp; Hagler, 2016)</w:t>
      </w:r>
      <w:r w:rsidRPr="00A84395">
        <w:rPr>
          <w:rFonts w:ascii="Times New Roman" w:hAnsi="Times New Roman" w:cs="Times New Roman"/>
          <w:sz w:val="24"/>
        </w:rPr>
        <w:t xml:space="preserve">. These advances in technology have allowed researchers to compute the incidence rates </w:t>
      </w:r>
      <w:r w:rsidRPr="00A84395">
        <w:rPr>
          <w:rFonts w:ascii="Times New Roman" w:hAnsi="Times New Roman" w:cs="Times New Roman"/>
          <w:sz w:val="24"/>
          <w:szCs w:val="24"/>
        </w:rPr>
        <w:t xml:space="preserve">(i.e., the percentage of top predator individuals with </w:t>
      </w:r>
      <w:proofErr w:type="spellStart"/>
      <w:r w:rsidRPr="00A84395">
        <w:rPr>
          <w:rFonts w:ascii="Times New Roman" w:hAnsi="Times New Roman" w:cs="Times New Roman"/>
          <w:sz w:val="24"/>
          <w:szCs w:val="24"/>
        </w:rPr>
        <w:t>mesopredator</w:t>
      </w:r>
      <w:proofErr w:type="spellEnd"/>
      <w:r w:rsidRPr="00A84395">
        <w:rPr>
          <w:rFonts w:ascii="Times New Roman" w:hAnsi="Times New Roman" w:cs="Times New Roman"/>
          <w:sz w:val="24"/>
          <w:szCs w:val="24"/>
        </w:rPr>
        <w:t xml:space="preserve"> detected in the gut contents)</w:t>
      </w:r>
      <w:r w:rsidRPr="00A84395">
        <w:rPr>
          <w:rFonts w:ascii="Times New Roman" w:hAnsi="Times New Roman" w:cs="Times New Roman"/>
          <w:sz w:val="24"/>
        </w:rPr>
        <w:t xml:space="preserve"> of IGP among predator individuals. Nonetheless, a high incidence of IGP does not necessarily imply a high degree of IGP </w:t>
      </w:r>
      <w:r w:rsidRPr="00A84395">
        <w:rPr>
          <w:rFonts w:ascii="Times New Roman" w:hAnsi="Times New Roman" w:cs="Times New Roman"/>
          <w:noProof/>
          <w:sz w:val="24"/>
        </w:rPr>
        <w:t>(Raso et al., 2014)</w:t>
      </w:r>
      <w:r w:rsidRPr="00A84395">
        <w:rPr>
          <w:rFonts w:ascii="Times New Roman" w:hAnsi="Times New Roman" w:cs="Times New Roman"/>
          <w:sz w:val="24"/>
        </w:rPr>
        <w:t xml:space="preserve">. For example, it is possible that a high percentage of individuals in a top predator population feed on other predator species despite on average low consumption in the diet. In this case, the high incidence rates of IGP could be misleading and may result in </w:t>
      </w:r>
      <w:del w:id="115" w:author="." w:date="2021-07-27T21:41:00Z">
        <w:r w:rsidRPr="00A84395" w:rsidDel="0087726F">
          <w:rPr>
            <w:rFonts w:ascii="Times New Roman" w:hAnsi="Times New Roman" w:cs="Times New Roman"/>
            <w:sz w:val="24"/>
          </w:rPr>
          <w:delText xml:space="preserve">incorrect </w:delText>
        </w:r>
      </w:del>
      <w:ins w:id="116" w:author="." w:date="2021-07-27T21:41:00Z">
        <w:r w:rsidR="0087726F">
          <w:rPr>
            <w:rFonts w:ascii="Times New Roman" w:hAnsi="Times New Roman" w:cs="Times New Roman" w:hint="eastAsia"/>
            <w:sz w:val="24"/>
          </w:rPr>
          <w:t>false</w:t>
        </w:r>
        <w:r w:rsidR="0087726F" w:rsidRPr="00A84395">
          <w:rPr>
            <w:rFonts w:ascii="Times New Roman" w:hAnsi="Times New Roman" w:cs="Times New Roman"/>
            <w:sz w:val="24"/>
          </w:rPr>
          <w:t xml:space="preserve"> </w:t>
        </w:r>
      </w:ins>
      <w:r w:rsidRPr="00A84395">
        <w:rPr>
          <w:rFonts w:ascii="Times New Roman" w:hAnsi="Times New Roman" w:cs="Times New Roman"/>
          <w:sz w:val="24"/>
        </w:rPr>
        <w:t>inferences of high degree of IGP among predators in the field.</w:t>
      </w:r>
    </w:p>
    <w:p w:rsidR="007932D4" w:rsidRPr="00A84395" w:rsidRDefault="007932D4" w:rsidP="00AB5DF1">
      <w:pPr>
        <w:rPr>
          <w:rFonts w:ascii="Times New Roman" w:hAnsi="Times New Roman" w:cs="Times New Roman"/>
          <w:sz w:val="24"/>
        </w:rPr>
      </w:pPr>
    </w:p>
    <w:p w:rsidR="00AB5DF1" w:rsidRPr="00A84395" w:rsidRDefault="00AB5DF1" w:rsidP="00AB5DF1">
      <w:pPr>
        <w:rPr>
          <w:rFonts w:ascii="Times New Roman" w:hAnsi="Times New Roman" w:cs="Times New Roman"/>
          <w:b/>
        </w:rPr>
      </w:pPr>
      <w:r w:rsidRPr="00A84395">
        <w:rPr>
          <w:rFonts w:ascii="Times New Roman" w:hAnsi="Times New Roman" w:cs="Times New Roman"/>
          <w:b/>
        </w:rPr>
        <w:t>New research idea</w:t>
      </w:r>
    </w:p>
    <w:p w:rsidR="00CF7FE0" w:rsidRDefault="00AB5DF1" w:rsidP="00AB5DF1">
      <w:pPr>
        <w:rPr>
          <w:ins w:id="117" w:author="." w:date="2021-07-27T22:17:00Z"/>
          <w:rFonts w:ascii="Times New Roman" w:hAnsi="Times New Roman" w:cs="Times New Roman"/>
          <w:sz w:val="24"/>
        </w:rPr>
      </w:pPr>
      <w:r w:rsidRPr="00A84395">
        <w:rPr>
          <w:rFonts w:ascii="Times New Roman" w:hAnsi="Times New Roman" w:cs="Times New Roman"/>
          <w:b/>
        </w:rPr>
        <w:lastRenderedPageBreak/>
        <w:tab/>
      </w:r>
      <w:r w:rsidRPr="00A84395">
        <w:rPr>
          <w:rFonts w:ascii="Times New Roman" w:hAnsi="Times New Roman" w:cs="Times New Roman"/>
          <w:sz w:val="24"/>
          <w:szCs w:val="24"/>
        </w:rPr>
        <w:t>In this study, I</w:t>
      </w:r>
      <w:r w:rsidRPr="00A84395">
        <w:rPr>
          <w:rFonts w:ascii="Times New Roman" w:hAnsi="Times New Roman" w:cs="Times New Roman"/>
          <w:sz w:val="24"/>
        </w:rPr>
        <w:t xml:space="preserve"> propose an experimental framework combining controlled feeding trials and stable isotope analysis of field samples to </w:t>
      </w:r>
      <w:del w:id="118" w:author="." w:date="2021-07-27T22:16:00Z">
        <w:r w:rsidRPr="00A84395" w:rsidDel="00CF7FE0">
          <w:rPr>
            <w:rFonts w:ascii="Times New Roman" w:hAnsi="Times New Roman" w:cs="Times New Roman"/>
            <w:sz w:val="24"/>
          </w:rPr>
          <w:delText xml:space="preserve">more accurately </w:delText>
        </w:r>
      </w:del>
      <w:r w:rsidRPr="00A84395">
        <w:rPr>
          <w:rFonts w:ascii="Times New Roman" w:hAnsi="Times New Roman" w:cs="Times New Roman"/>
          <w:sz w:val="24"/>
        </w:rPr>
        <w:t>determine the degree of IGP in a three-species omnivorous food web. Specifically, I predict that the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of top predator </w:t>
      </w:r>
      <w:del w:id="119" w:author="." w:date="2021-07-27T22:10:00Z">
        <w:r w:rsidRPr="00A84395" w:rsidDel="005A7C50">
          <w:rPr>
            <w:rFonts w:ascii="Times New Roman" w:hAnsi="Times New Roman" w:cs="Times New Roman"/>
            <w:sz w:val="24"/>
          </w:rPr>
          <w:delText xml:space="preserve">individuals </w:delText>
        </w:r>
      </w:del>
      <w:r w:rsidRPr="00A84395">
        <w:rPr>
          <w:rFonts w:ascii="Times New Roman" w:hAnsi="Times New Roman" w:cs="Times New Roman"/>
          <w:sz w:val="24"/>
        </w:rPr>
        <w:t xml:space="preserve">engaged in IGP will be higher </w:t>
      </w:r>
      <w:del w:id="120" w:author="." w:date="2021-07-27T22:10:00Z">
        <w:r w:rsidRPr="00A84395" w:rsidDel="005A7C50">
          <w:rPr>
            <w:rFonts w:ascii="Times New Roman" w:hAnsi="Times New Roman" w:cs="Times New Roman"/>
            <w:sz w:val="24"/>
          </w:rPr>
          <w:delText>than the δ</w:delText>
        </w:r>
        <w:r w:rsidRPr="00A84395" w:rsidDel="005A7C50">
          <w:rPr>
            <w:rFonts w:ascii="Times New Roman" w:hAnsi="Times New Roman" w:cs="Times New Roman"/>
            <w:sz w:val="24"/>
            <w:vertAlign w:val="superscript"/>
          </w:rPr>
          <w:delText>15</w:delText>
        </w:r>
        <w:r w:rsidRPr="00A84395" w:rsidDel="005A7C50">
          <w:rPr>
            <w:rFonts w:ascii="Times New Roman" w:hAnsi="Times New Roman" w:cs="Times New Roman"/>
            <w:sz w:val="24"/>
          </w:rPr>
          <w:delText>N of individuals</w:delText>
        </w:r>
      </w:del>
      <w:ins w:id="121" w:author="." w:date="2021-07-27T22:10:00Z">
        <w:r w:rsidR="005A7C50">
          <w:rPr>
            <w:rFonts w:ascii="Times New Roman" w:hAnsi="Times New Roman" w:cs="Times New Roman" w:hint="eastAsia"/>
            <w:sz w:val="24"/>
          </w:rPr>
          <w:t xml:space="preserve">compared </w:t>
        </w:r>
      </w:ins>
      <w:ins w:id="122" w:author="." w:date="2021-07-27T22:18:00Z">
        <w:r w:rsidR="00F8430C">
          <w:rPr>
            <w:rFonts w:ascii="Times New Roman" w:hAnsi="Times New Roman" w:cs="Times New Roman" w:hint="eastAsia"/>
            <w:sz w:val="24"/>
          </w:rPr>
          <w:t>with</w:t>
        </w:r>
      </w:ins>
      <w:r w:rsidRPr="00A84395">
        <w:rPr>
          <w:rFonts w:ascii="Times New Roman" w:hAnsi="Times New Roman" w:cs="Times New Roman"/>
          <w:sz w:val="24"/>
        </w:rPr>
        <w:t xml:space="preserve"> not engaged in IGP</w:t>
      </w:r>
      <w:ins w:id="123" w:author="." w:date="2021-07-27T22:08:00Z">
        <w:r w:rsidR="005A7C50">
          <w:rPr>
            <w:rFonts w:ascii="Times New Roman" w:hAnsi="Times New Roman" w:cs="Times New Roman" w:hint="eastAsia"/>
            <w:sz w:val="24"/>
          </w:rPr>
          <w:t xml:space="preserve">, and </w:t>
        </w:r>
      </w:ins>
      <w:del w:id="124" w:author="." w:date="2021-07-27T22:08:00Z">
        <w:r w:rsidRPr="00A84395" w:rsidDel="005A7C50">
          <w:rPr>
            <w:rFonts w:ascii="Times New Roman" w:hAnsi="Times New Roman" w:cs="Times New Roman"/>
            <w:sz w:val="24"/>
          </w:rPr>
          <w:delText xml:space="preserve">. Moreover, </w:delText>
        </w:r>
      </w:del>
      <w:r w:rsidRPr="00A84395">
        <w:rPr>
          <w:rFonts w:ascii="Times New Roman" w:hAnsi="Times New Roman" w:cs="Times New Roman"/>
          <w:sz w:val="24"/>
        </w:rPr>
        <w:t xml:space="preserve">the more the top predator consumes the </w:t>
      </w:r>
      <w:proofErr w:type="spellStart"/>
      <w:r w:rsidRPr="00A84395">
        <w:rPr>
          <w:rFonts w:ascii="Times New Roman" w:hAnsi="Times New Roman" w:cs="Times New Roman"/>
          <w:sz w:val="24"/>
        </w:rPr>
        <w:t>mesopredator</w:t>
      </w:r>
      <w:proofErr w:type="spellEnd"/>
      <w:r w:rsidRPr="00A84395">
        <w:rPr>
          <w:rFonts w:ascii="Times New Roman" w:hAnsi="Times New Roman" w:cs="Times New Roman"/>
          <w:sz w:val="24"/>
        </w:rPr>
        <w:t xml:space="preserve"> in the diet, the higher the δ</w:t>
      </w:r>
      <w:r w:rsidRPr="00A84395">
        <w:rPr>
          <w:rFonts w:ascii="Times New Roman" w:hAnsi="Times New Roman" w:cs="Times New Roman"/>
          <w:sz w:val="24"/>
          <w:vertAlign w:val="superscript"/>
        </w:rPr>
        <w:t>15</w:t>
      </w:r>
      <w:r w:rsidRPr="00A84395">
        <w:rPr>
          <w:rFonts w:ascii="Times New Roman" w:hAnsi="Times New Roman" w:cs="Times New Roman"/>
          <w:sz w:val="24"/>
        </w:rPr>
        <w:t>N</w:t>
      </w:r>
      <w:ins w:id="125" w:author="." w:date="2021-07-28T19:22:00Z">
        <w:r w:rsidR="00C40DEF">
          <w:rPr>
            <w:rFonts w:ascii="Times New Roman" w:hAnsi="Times New Roman" w:cs="Times New Roman" w:hint="eastAsia"/>
            <w:sz w:val="24"/>
          </w:rPr>
          <w:t xml:space="preserve"> of </w:t>
        </w:r>
        <w:r w:rsidR="00C40DEF" w:rsidRPr="002F6FBB">
          <w:rPr>
            <w:rFonts w:ascii="Times New Roman" w:hAnsi="Times New Roman" w:cs="Times New Roman"/>
            <w:sz w:val="24"/>
          </w:rPr>
          <w:t>top predator</w:t>
        </w:r>
      </w:ins>
      <w:ins w:id="126" w:author="." w:date="2021-07-28T19:29:00Z">
        <w:r w:rsidR="00427425">
          <w:rPr>
            <w:rFonts w:ascii="Times New Roman" w:hAnsi="Times New Roman" w:cs="Times New Roman" w:hint="eastAsia"/>
            <w:sz w:val="24"/>
          </w:rPr>
          <w:t xml:space="preserve"> would be, leading to greater </w:t>
        </w:r>
      </w:ins>
      <w:ins w:id="127" w:author="." w:date="2021-07-28T19:22:00Z">
        <w:r w:rsidR="00C40DEF" w:rsidRPr="002F6FBB">
          <w:rPr>
            <w:rFonts w:ascii="Times New Roman" w:hAnsi="Times New Roman" w:cs="Times New Roman" w:hint="eastAsia"/>
            <w:sz w:val="24"/>
          </w:rPr>
          <w:t xml:space="preserve">difference in </w:t>
        </w:r>
        <w:r w:rsidR="00C40DEF" w:rsidRPr="002F6FBB">
          <w:rPr>
            <w:rFonts w:ascii="Times New Roman" w:hAnsi="Times New Roman" w:cs="Times New Roman"/>
            <w:sz w:val="24"/>
          </w:rPr>
          <w:t>δ</w:t>
        </w:r>
        <w:r w:rsidR="00C40DEF" w:rsidRPr="002F6FBB">
          <w:rPr>
            <w:rFonts w:ascii="Times New Roman" w:hAnsi="Times New Roman" w:cs="Times New Roman"/>
            <w:sz w:val="24"/>
            <w:vertAlign w:val="superscript"/>
          </w:rPr>
          <w:t>15</w:t>
        </w:r>
        <w:r w:rsidR="00C40DEF" w:rsidRPr="002F6FBB">
          <w:rPr>
            <w:rFonts w:ascii="Times New Roman" w:hAnsi="Times New Roman" w:cs="Times New Roman"/>
            <w:sz w:val="24"/>
          </w:rPr>
          <w:t>N</w:t>
        </w:r>
        <w:r w:rsidR="00C40DEF" w:rsidRPr="002F6FBB">
          <w:rPr>
            <w:rFonts w:ascii="Times New Roman" w:hAnsi="Times New Roman" w:cs="Times New Roman" w:hint="eastAsia"/>
            <w:sz w:val="24"/>
          </w:rPr>
          <w:t xml:space="preserve"> between the</w:t>
        </w:r>
        <w:r w:rsidR="00C40DEF" w:rsidRPr="002F6FBB">
          <w:rPr>
            <w:rFonts w:ascii="Times New Roman" w:hAnsi="Times New Roman" w:cs="Times New Roman"/>
            <w:sz w:val="24"/>
          </w:rPr>
          <w:t xml:space="preserve"> top predator</w:t>
        </w:r>
        <w:r w:rsidR="00C40DEF" w:rsidRPr="002F6FBB">
          <w:rPr>
            <w:rFonts w:ascii="Times New Roman" w:hAnsi="Times New Roman" w:cs="Times New Roman" w:hint="eastAsia"/>
            <w:sz w:val="24"/>
          </w:rPr>
          <w:t xml:space="preserve"> </w:t>
        </w:r>
        <w:r w:rsidR="00C40DEF">
          <w:rPr>
            <w:rFonts w:ascii="Times New Roman" w:hAnsi="Times New Roman" w:cs="Times New Roman" w:hint="eastAsia"/>
            <w:sz w:val="24"/>
          </w:rPr>
          <w:t xml:space="preserve">and the </w:t>
        </w:r>
        <w:r w:rsidR="00C40DEF" w:rsidRPr="002F6FBB">
          <w:rPr>
            <w:rFonts w:ascii="Times New Roman" w:hAnsi="Times New Roman" w:cs="Times New Roman"/>
            <w:sz w:val="24"/>
          </w:rPr>
          <w:t>shared prey</w:t>
        </w:r>
        <w:r w:rsidR="00C40DEF" w:rsidRPr="002F6FBB">
          <w:rPr>
            <w:rFonts w:ascii="Times New Roman" w:hAnsi="Times New Roman" w:cs="Times New Roman" w:hint="eastAsia"/>
            <w:sz w:val="24"/>
          </w:rPr>
          <w:t xml:space="preserve"> </w:t>
        </w:r>
        <w:r w:rsidR="00C40DEF">
          <w:rPr>
            <w:rFonts w:ascii="Times New Roman" w:hAnsi="Times New Roman" w:cs="Times New Roman" w:hint="eastAsia"/>
            <w:sz w:val="24"/>
          </w:rPr>
          <w:t>(</w:t>
        </w:r>
      </w:ins>
      <w:ins w:id="128" w:author="." w:date="2021-07-28T19:21:00Z">
        <w:r w:rsidR="00C40DEF" w:rsidRPr="002F6FBB">
          <w:rPr>
            <w:rFonts w:ascii="Times New Roman" w:hAnsi="Times New Roman" w:cs="Times New Roman"/>
            <w:sz w:val="24"/>
          </w:rPr>
          <w:t>Δ</w:t>
        </w:r>
        <w:r w:rsidR="00C40DEF" w:rsidRPr="002F6FBB">
          <w:rPr>
            <w:rFonts w:ascii="Times New Roman" w:hAnsi="Times New Roman" w:cs="Times New Roman"/>
            <w:sz w:val="24"/>
            <w:vertAlign w:val="superscript"/>
          </w:rPr>
          <w:t>15</w:t>
        </w:r>
        <w:r w:rsidR="00C40DEF" w:rsidRPr="002F6FBB">
          <w:rPr>
            <w:rFonts w:ascii="Times New Roman" w:hAnsi="Times New Roman" w:cs="Times New Roman"/>
            <w:sz w:val="24"/>
          </w:rPr>
          <w:t>N</w:t>
        </w:r>
      </w:ins>
      <w:ins w:id="129" w:author="." w:date="2021-07-28T19:22:00Z">
        <w:r w:rsidR="00C40DEF">
          <w:rPr>
            <w:rFonts w:ascii="Times New Roman" w:hAnsi="Times New Roman" w:cs="Times New Roman" w:hint="eastAsia"/>
            <w:sz w:val="24"/>
          </w:rPr>
          <w:t>)</w:t>
        </w:r>
      </w:ins>
      <w:del w:id="130" w:author="." w:date="2021-07-28T19:22:00Z">
        <w:r w:rsidRPr="00A84395" w:rsidDel="00C40DEF">
          <w:rPr>
            <w:rFonts w:ascii="Times New Roman" w:hAnsi="Times New Roman" w:cs="Times New Roman"/>
            <w:sz w:val="24"/>
          </w:rPr>
          <w:delText xml:space="preserve">of top predator </w:delText>
        </w:r>
      </w:del>
      <w:del w:id="131" w:author="." w:date="2021-07-28T19:29:00Z">
        <w:r w:rsidRPr="00A84395" w:rsidDel="00427425">
          <w:rPr>
            <w:rFonts w:ascii="Times New Roman" w:hAnsi="Times New Roman" w:cs="Times New Roman"/>
            <w:sz w:val="24"/>
          </w:rPr>
          <w:delText>would be</w:delText>
        </w:r>
      </w:del>
      <w:ins w:id="132" w:author="." w:date="2021-07-27T22:08:00Z">
        <w:r w:rsidR="005A7C50">
          <w:rPr>
            <w:rFonts w:ascii="Times New Roman" w:hAnsi="Times New Roman" w:cs="Times New Roman" w:hint="eastAsia"/>
            <w:sz w:val="24"/>
          </w:rPr>
          <w:t xml:space="preserve">. </w:t>
        </w:r>
      </w:ins>
      <w:ins w:id="133" w:author="." w:date="2021-07-27T22:05:00Z">
        <w:r w:rsidR="005A7C50">
          <w:rPr>
            <w:rFonts w:ascii="Times New Roman" w:hAnsi="Times New Roman" w:cs="Times New Roman" w:hint="eastAsia"/>
            <w:sz w:val="24"/>
          </w:rPr>
          <w:t>B</w:t>
        </w:r>
      </w:ins>
      <w:ins w:id="134" w:author="." w:date="2021-07-27T22:00:00Z">
        <w:r w:rsidR="0008592A">
          <w:rPr>
            <w:rFonts w:ascii="Times New Roman" w:hAnsi="Times New Roman" w:cs="Times New Roman" w:hint="eastAsia"/>
            <w:sz w:val="24"/>
          </w:rPr>
          <w:t xml:space="preserve">y </w:t>
        </w:r>
      </w:ins>
      <w:ins w:id="135" w:author="." w:date="2021-07-27T22:04:00Z">
        <w:r w:rsidR="005A7C50">
          <w:rPr>
            <w:rFonts w:ascii="Times New Roman" w:hAnsi="Times New Roman" w:cs="Times New Roman" w:hint="eastAsia"/>
            <w:sz w:val="24"/>
          </w:rPr>
          <w:t xml:space="preserve">experimentally </w:t>
        </w:r>
      </w:ins>
      <w:ins w:id="136" w:author="." w:date="2021-07-27T22:00:00Z">
        <w:r w:rsidR="0008592A">
          <w:rPr>
            <w:rFonts w:ascii="Times New Roman" w:hAnsi="Times New Roman" w:cs="Times New Roman" w:hint="eastAsia"/>
            <w:sz w:val="24"/>
          </w:rPr>
          <w:t xml:space="preserve">linking </w:t>
        </w:r>
      </w:ins>
      <w:ins w:id="137" w:author="." w:date="2021-07-27T22:19:00Z">
        <w:r w:rsidR="00F8430C">
          <w:rPr>
            <w:rFonts w:ascii="Times New Roman" w:hAnsi="Times New Roman" w:cs="Times New Roman" w:hint="eastAsia"/>
            <w:sz w:val="24"/>
          </w:rPr>
          <w:t>different levels of</w:t>
        </w:r>
      </w:ins>
      <w:ins w:id="138" w:author="." w:date="2021-07-27T22:00:00Z">
        <w:r w:rsidR="0008592A">
          <w:rPr>
            <w:rFonts w:ascii="Times New Roman" w:hAnsi="Times New Roman" w:cs="Times New Roman" w:hint="eastAsia"/>
            <w:sz w:val="24"/>
          </w:rPr>
          <w:t xml:space="preserve"> </w:t>
        </w:r>
      </w:ins>
      <w:proofErr w:type="spellStart"/>
      <w:ins w:id="139" w:author="." w:date="2021-07-27T22:15:00Z">
        <w:r w:rsidR="00CF7FE0" w:rsidRPr="00A84395">
          <w:rPr>
            <w:rFonts w:ascii="Times New Roman" w:hAnsi="Times New Roman" w:cs="Times New Roman"/>
            <w:sz w:val="24"/>
          </w:rPr>
          <w:t>mesopredator</w:t>
        </w:r>
        <w:proofErr w:type="spellEnd"/>
        <w:r w:rsidR="00CF7FE0">
          <w:rPr>
            <w:rFonts w:ascii="Times New Roman" w:hAnsi="Times New Roman" w:cs="Times New Roman" w:hint="eastAsia"/>
            <w:sz w:val="24"/>
          </w:rPr>
          <w:t xml:space="preserve"> consumption</w:t>
        </w:r>
        <w:r w:rsidR="00CF7FE0" w:rsidRPr="00A84395">
          <w:rPr>
            <w:rFonts w:ascii="Times New Roman" w:hAnsi="Times New Roman" w:cs="Times New Roman"/>
            <w:sz w:val="24"/>
          </w:rPr>
          <w:t xml:space="preserve"> </w:t>
        </w:r>
        <w:r w:rsidR="00CF7FE0">
          <w:rPr>
            <w:rFonts w:ascii="Times New Roman" w:hAnsi="Times New Roman" w:cs="Times New Roman" w:hint="eastAsia"/>
            <w:sz w:val="24"/>
          </w:rPr>
          <w:t xml:space="preserve">and the resulting </w:t>
        </w:r>
      </w:ins>
      <w:ins w:id="140" w:author="." w:date="2021-07-28T19:30:00Z">
        <w:r w:rsidR="00427425" w:rsidRPr="002F6FBB">
          <w:rPr>
            <w:rFonts w:ascii="Times New Roman" w:hAnsi="Times New Roman" w:cs="Times New Roman"/>
            <w:sz w:val="24"/>
          </w:rPr>
          <w:t>Δ</w:t>
        </w:r>
        <w:r w:rsidR="00427425" w:rsidRPr="002F6FBB">
          <w:rPr>
            <w:rFonts w:ascii="Times New Roman" w:hAnsi="Times New Roman" w:cs="Times New Roman"/>
            <w:sz w:val="24"/>
            <w:vertAlign w:val="superscript"/>
          </w:rPr>
          <w:t>15</w:t>
        </w:r>
        <w:r w:rsidR="00427425" w:rsidRPr="002F6FBB">
          <w:rPr>
            <w:rFonts w:ascii="Times New Roman" w:hAnsi="Times New Roman" w:cs="Times New Roman"/>
            <w:sz w:val="24"/>
          </w:rPr>
          <w:t>N</w:t>
        </w:r>
      </w:ins>
      <w:ins w:id="141" w:author="." w:date="2021-07-27T22:15:00Z">
        <w:r w:rsidR="00CF7FE0">
          <w:rPr>
            <w:rFonts w:ascii="Times New Roman" w:hAnsi="Times New Roman" w:cs="Times New Roman" w:hint="eastAsia"/>
            <w:sz w:val="24"/>
          </w:rPr>
          <w:t xml:space="preserve"> of </w:t>
        </w:r>
        <w:r w:rsidR="00CF7FE0" w:rsidRPr="00A84395">
          <w:rPr>
            <w:rFonts w:ascii="Times New Roman" w:hAnsi="Times New Roman" w:cs="Times New Roman"/>
            <w:sz w:val="24"/>
          </w:rPr>
          <w:t>top predator</w:t>
        </w:r>
      </w:ins>
      <w:ins w:id="142" w:author="." w:date="2021-07-27T22:16:00Z">
        <w:r w:rsidR="00CF7FE0">
          <w:rPr>
            <w:rFonts w:ascii="Times New Roman" w:hAnsi="Times New Roman" w:cs="Times New Roman" w:hint="eastAsia"/>
            <w:sz w:val="24"/>
          </w:rPr>
          <w:t>, the degree of IGP in the field can be determined</w:t>
        </w:r>
      </w:ins>
      <w:ins w:id="143" w:author="." w:date="2021-07-27T22:17:00Z">
        <w:r w:rsidR="00CF7FE0">
          <w:rPr>
            <w:rFonts w:ascii="Times New Roman" w:hAnsi="Times New Roman" w:cs="Times New Roman" w:hint="eastAsia"/>
            <w:sz w:val="24"/>
          </w:rPr>
          <w:t xml:space="preserve"> </w:t>
        </w:r>
      </w:ins>
      <w:ins w:id="144" w:author="." w:date="2021-07-27T22:24:00Z">
        <w:r w:rsidR="00102B7F">
          <w:rPr>
            <w:rFonts w:ascii="Times New Roman" w:hAnsi="Times New Roman" w:cs="Times New Roman" w:hint="eastAsia"/>
            <w:sz w:val="24"/>
          </w:rPr>
          <w:t xml:space="preserve">using field-derived </w:t>
        </w:r>
      </w:ins>
      <w:ins w:id="145" w:author="." w:date="2021-07-28T19:30:00Z">
        <w:r w:rsidR="00427425" w:rsidRPr="002F6FBB">
          <w:rPr>
            <w:rFonts w:ascii="Times New Roman" w:hAnsi="Times New Roman" w:cs="Times New Roman"/>
            <w:sz w:val="24"/>
          </w:rPr>
          <w:t>Δ</w:t>
        </w:r>
        <w:r w:rsidR="00427425" w:rsidRPr="002F6FBB">
          <w:rPr>
            <w:rFonts w:ascii="Times New Roman" w:hAnsi="Times New Roman" w:cs="Times New Roman"/>
            <w:sz w:val="24"/>
            <w:vertAlign w:val="superscript"/>
          </w:rPr>
          <w:t>15</w:t>
        </w:r>
        <w:r w:rsidR="00427425" w:rsidRPr="002F6FBB">
          <w:rPr>
            <w:rFonts w:ascii="Times New Roman" w:hAnsi="Times New Roman" w:cs="Times New Roman"/>
            <w:sz w:val="24"/>
          </w:rPr>
          <w:t>N</w:t>
        </w:r>
      </w:ins>
      <w:ins w:id="146" w:author="." w:date="2021-07-27T22:25:00Z">
        <w:r w:rsidR="00102B7F">
          <w:rPr>
            <w:rFonts w:ascii="Times New Roman" w:hAnsi="Times New Roman" w:cs="Times New Roman" w:hint="eastAsia"/>
            <w:sz w:val="24"/>
          </w:rPr>
          <w:t xml:space="preserve"> in a more accurate fashion.</w:t>
        </w:r>
      </w:ins>
    </w:p>
    <w:p w:rsidR="005F24F5" w:rsidRDefault="005F24F5" w:rsidP="00AB5DF1">
      <w:pPr>
        <w:rPr>
          <w:rFonts w:ascii="Times New Roman" w:hAnsi="Times New Roman" w:cs="Times New Roman"/>
          <w:sz w:val="24"/>
        </w:rPr>
      </w:pPr>
    </w:p>
    <w:p w:rsidR="00986A0D" w:rsidRPr="0021277A" w:rsidRDefault="00B40398" w:rsidP="00986A0D">
      <w:pPr>
        <w:rPr>
          <w:rFonts w:ascii="Times New Roman" w:hAnsi="Times New Roman" w:cs="Times New Roman"/>
          <w:b/>
        </w:rPr>
      </w:pPr>
      <w:r>
        <w:rPr>
          <w:rFonts w:ascii="Times New Roman" w:hAnsi="Times New Roman" w:cs="Times New Roman"/>
          <w:b/>
        </w:rPr>
        <w:t>How to tackle the question through the proposed new idea</w:t>
      </w:r>
    </w:p>
    <w:p w:rsidR="00986A0D" w:rsidRPr="002F6FBB" w:rsidRDefault="00B40398" w:rsidP="00986A0D">
      <w:pPr>
        <w:rPr>
          <w:rFonts w:ascii="Times New Roman" w:hAnsi="Times New Roman" w:cs="Times New Roman"/>
          <w:sz w:val="24"/>
        </w:rPr>
      </w:pPr>
      <w:r>
        <w:rPr>
          <w:rFonts w:ascii="Times New Roman" w:hAnsi="Times New Roman" w:cs="Times New Roman"/>
          <w:b/>
        </w:rPr>
        <w:tab/>
      </w:r>
      <w:r>
        <w:rPr>
          <w:rFonts w:ascii="Times New Roman" w:hAnsi="Times New Roman" w:cs="Times New Roman"/>
          <w:sz w:val="24"/>
        </w:rPr>
        <w:t xml:space="preserve">Consider a three-species omnivorous food web, in which a top predator and a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w:t>
      </w:r>
      <w:ins w:id="147" w:author="." w:date="2021-07-28T05:40:00Z">
        <w:r w:rsidR="00AB1B45" w:rsidRPr="00AB1B45">
          <w:rPr>
            <w:rFonts w:ascii="Times New Roman" w:hAnsi="Times New Roman" w:cs="Times New Roman"/>
            <w:sz w:val="24"/>
          </w:rPr>
          <w:t xml:space="preserve">both </w:t>
        </w:r>
      </w:ins>
      <w:r>
        <w:rPr>
          <w:rFonts w:ascii="Times New Roman" w:hAnsi="Times New Roman" w:cs="Times New Roman"/>
          <w:sz w:val="24"/>
        </w:rPr>
        <w:t xml:space="preserve">feed on a shared prey, while the top predator also feeds on the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(Fig. 1a). Two sets of controlled feeding trials will be conducted. In the first trial, the top predator and the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will be fed the shared prey for </w:t>
      </w:r>
      <w:ins w:id="148" w:author="." w:date="2021-07-28T18:39:00Z">
        <w:r>
          <w:rPr>
            <w:rFonts w:ascii="Times New Roman" w:hAnsi="Times New Roman" w:cs="Times New Roman"/>
            <w:sz w:val="24"/>
          </w:rPr>
          <w:t xml:space="preserve">an </w:t>
        </w:r>
      </w:ins>
      <w:del w:id="149" w:author="." w:date="2021-07-28T18:37:00Z">
        <w:r>
          <w:rPr>
            <w:rFonts w:ascii="Times New Roman" w:hAnsi="Times New Roman" w:cs="Times New Roman"/>
            <w:sz w:val="24"/>
          </w:rPr>
          <w:delText>two weeks</w:delText>
        </w:r>
      </w:del>
      <w:ins w:id="150" w:author="." w:date="2021-07-28T18:37:00Z">
        <w:r>
          <w:rPr>
            <w:rFonts w:ascii="Times New Roman" w:hAnsi="Times New Roman" w:cs="Times New Roman"/>
            <w:sz w:val="24"/>
          </w:rPr>
          <w:t>appropriate period of time</w:t>
        </w:r>
      </w:ins>
      <w:r>
        <w:rPr>
          <w:rFonts w:ascii="Times New Roman" w:hAnsi="Times New Roman" w:cs="Times New Roman"/>
          <w:sz w:val="24"/>
        </w:rPr>
        <w:t xml:space="preserve"> to allow for the incorporation of isotopes into the tissues </w:t>
      </w:r>
      <w:r>
        <w:rPr>
          <w:rFonts w:ascii="Times New Roman" w:hAnsi="Times New Roman" w:cs="Times New Roman"/>
          <w:noProof/>
          <w:sz w:val="24"/>
        </w:rPr>
        <w:t>(Gratton &amp; Forbes, 2006)</w:t>
      </w:r>
      <w:r>
        <w:rPr>
          <w:rFonts w:ascii="Times New Roman" w:hAnsi="Times New Roman" w:cs="Times New Roman"/>
          <w:sz w:val="24"/>
        </w:rPr>
        <w:t xml:space="preserve"> (Fig. 1b). The purpose of the first feeding trial is to ensure that both predators have reached an isotopic equilibrium state with the shared prey. In the second trial</w:t>
      </w:r>
      <w:ins w:id="151" w:author="." w:date="2021-07-28T19:09:00Z">
        <w:r w:rsidR="00AB1B45" w:rsidRPr="00AB1B45">
          <w:rPr>
            <w:rFonts w:ascii="Times New Roman" w:hAnsi="Times New Roman" w:cs="Times New Roman"/>
            <w:sz w:val="24"/>
          </w:rPr>
          <w:t xml:space="preserve"> (with the same duration as the first</w:t>
        </w:r>
      </w:ins>
      <w:ins w:id="152" w:author="." w:date="2021-07-28T19:39:00Z">
        <w:r w:rsidR="00F925A5">
          <w:rPr>
            <w:rFonts w:ascii="Times New Roman" w:hAnsi="Times New Roman" w:cs="Times New Roman" w:hint="eastAsia"/>
            <w:sz w:val="24"/>
          </w:rPr>
          <w:t xml:space="preserve"> </w:t>
        </w:r>
      </w:ins>
      <w:ins w:id="153" w:author="." w:date="2021-07-28T19:09:00Z">
        <w:r w:rsidR="00AB1B45" w:rsidRPr="00AB1B45">
          <w:rPr>
            <w:rFonts w:ascii="Times New Roman" w:hAnsi="Times New Roman" w:cs="Times New Roman"/>
            <w:sz w:val="24"/>
          </w:rPr>
          <w:t>trail)</w:t>
        </w:r>
      </w:ins>
      <w:r>
        <w:rPr>
          <w:rFonts w:ascii="Times New Roman" w:hAnsi="Times New Roman" w:cs="Times New Roman"/>
          <w:sz w:val="24"/>
        </w:rPr>
        <w:t xml:space="preserve">, the top predator will be fed mixed diets with different proportions of shared prey and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individuals (</w:t>
      </w:r>
      <w:del w:id="154" w:author="." w:date="2021-07-28T05:41:00Z">
        <w:r>
          <w:rPr>
            <w:rFonts w:ascii="Times New Roman" w:hAnsi="Times New Roman" w:cs="Times New Roman"/>
            <w:sz w:val="24"/>
          </w:rPr>
          <w:delText xml:space="preserve">the </w:delText>
        </w:r>
      </w:del>
      <w:del w:id="155" w:author="." w:date="2021-07-28T05:42:00Z">
        <w:r>
          <w:rPr>
            <w:rFonts w:ascii="Times New Roman" w:hAnsi="Times New Roman" w:cs="Times New Roman"/>
            <w:sz w:val="24"/>
          </w:rPr>
          <w:delText xml:space="preserve">organisms are </w:delText>
        </w:r>
      </w:del>
      <w:r>
        <w:rPr>
          <w:rFonts w:ascii="Times New Roman" w:hAnsi="Times New Roman" w:cs="Times New Roman"/>
          <w:sz w:val="24"/>
        </w:rPr>
        <w:t>from the first</w:t>
      </w:r>
      <w:del w:id="156" w:author="." w:date="2021-07-28T19:39:00Z">
        <w:r>
          <w:rPr>
            <w:rFonts w:ascii="Times New Roman" w:hAnsi="Times New Roman" w:cs="Times New Roman"/>
            <w:sz w:val="24"/>
          </w:rPr>
          <w:delText xml:space="preserve"> feeding</w:delText>
        </w:r>
      </w:del>
      <w:r>
        <w:rPr>
          <w:rFonts w:ascii="Times New Roman" w:hAnsi="Times New Roman" w:cs="Times New Roman"/>
          <w:sz w:val="24"/>
        </w:rPr>
        <w:t xml:space="preserve"> trial): (1) shared prey only, (2) 75% of shared prey + 25% of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(3) 50% of shared prey + 50% of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(4) 25% of shared prey + 75% of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and (5)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only (Fig. 1c). The exact numbers of shared prey and </w:t>
      </w:r>
      <w:proofErr w:type="spellStart"/>
      <w:r>
        <w:rPr>
          <w:rFonts w:ascii="Times New Roman" w:hAnsi="Times New Roman" w:cs="Times New Roman"/>
          <w:sz w:val="24"/>
        </w:rPr>
        <w:t>mesopredator</w:t>
      </w:r>
      <w:proofErr w:type="spellEnd"/>
      <w:r>
        <w:rPr>
          <w:rFonts w:ascii="Times New Roman" w:hAnsi="Times New Roman" w:cs="Times New Roman"/>
          <w:sz w:val="24"/>
        </w:rPr>
        <w:t xml:space="preserve"> </w:t>
      </w:r>
      <w:del w:id="157" w:author="." w:date="2021-07-28T05:43:00Z">
        <w:r>
          <w:rPr>
            <w:rFonts w:ascii="Times New Roman" w:hAnsi="Times New Roman" w:cs="Times New Roman"/>
            <w:sz w:val="24"/>
          </w:rPr>
          <w:delText xml:space="preserve">individuals </w:delText>
        </w:r>
      </w:del>
      <w:r>
        <w:rPr>
          <w:rFonts w:ascii="Times New Roman" w:hAnsi="Times New Roman" w:cs="Times New Roman"/>
          <w:sz w:val="24"/>
        </w:rPr>
        <w:t>used in each diet treatment will b</w:t>
      </w:r>
      <w:ins w:id="158" w:author="." w:date="2021-07-28T05:44:00Z">
        <w:r w:rsidR="00AB1B45" w:rsidRPr="00AB1B45">
          <w:rPr>
            <w:rFonts w:ascii="Times New Roman" w:hAnsi="Times New Roman" w:cs="Times New Roman"/>
            <w:sz w:val="24"/>
          </w:rPr>
          <w:t xml:space="preserve">e </w:t>
        </w:r>
      </w:ins>
      <w:del w:id="159" w:author="." w:date="2021-07-28T05:44:00Z">
        <w:r>
          <w:rPr>
            <w:rFonts w:ascii="Times New Roman" w:hAnsi="Times New Roman" w:cs="Times New Roman"/>
            <w:sz w:val="24"/>
          </w:rPr>
          <w:delText xml:space="preserve"> determined </w:delText>
        </w:r>
      </w:del>
      <w:r>
        <w:rPr>
          <w:rFonts w:ascii="Times New Roman" w:hAnsi="Times New Roman" w:cs="Times New Roman"/>
          <w:sz w:val="24"/>
        </w:rPr>
        <w:t>based on their field densities. The purpose of the second feeding trial is to simulate</w:t>
      </w:r>
      <w:ins w:id="160" w:author="." w:date="2021-07-28T05:50:00Z">
        <w:r w:rsidR="00AB1B45" w:rsidRPr="00AB1B45">
          <w:rPr>
            <w:rFonts w:ascii="Times New Roman" w:hAnsi="Times New Roman" w:cs="Times New Roman"/>
            <w:sz w:val="24"/>
          </w:rPr>
          <w:t xml:space="preserve"> </w:t>
        </w:r>
      </w:ins>
      <w:ins w:id="161" w:author="." w:date="2021-07-31T22:39:00Z">
        <w:r w:rsidR="00E60745">
          <w:rPr>
            <w:rFonts w:ascii="Times New Roman" w:hAnsi="Times New Roman" w:cs="Times New Roman" w:hint="eastAsia"/>
            <w:sz w:val="24"/>
          </w:rPr>
          <w:t xml:space="preserve">a full range of </w:t>
        </w:r>
      </w:ins>
      <w:ins w:id="162" w:author="." w:date="2021-07-31T22:40:00Z">
        <w:r w:rsidR="00E60745">
          <w:rPr>
            <w:rFonts w:ascii="Times New Roman" w:hAnsi="Times New Roman" w:cs="Times New Roman" w:hint="eastAsia"/>
            <w:sz w:val="24"/>
          </w:rPr>
          <w:t xml:space="preserve">potential </w:t>
        </w:r>
      </w:ins>
      <w:ins w:id="163" w:author="." w:date="2021-07-31T22:39:00Z">
        <w:r w:rsidR="00E60745">
          <w:rPr>
            <w:rFonts w:ascii="Times New Roman" w:hAnsi="Times New Roman" w:cs="Times New Roman" w:hint="eastAsia"/>
            <w:sz w:val="24"/>
          </w:rPr>
          <w:t xml:space="preserve">encounter rates that the focal organisms might </w:t>
        </w:r>
      </w:ins>
      <w:ins w:id="164" w:author="." w:date="2021-07-31T22:40:00Z">
        <w:r w:rsidR="00E60745">
          <w:rPr>
            <w:rFonts w:ascii="Times New Roman" w:hAnsi="Times New Roman" w:cs="Times New Roman" w:hint="eastAsia"/>
            <w:sz w:val="24"/>
          </w:rPr>
          <w:t>experience in the field</w:t>
        </w:r>
      </w:ins>
      <w:del w:id="165" w:author="." w:date="2021-07-31T22:39:00Z">
        <w:r w:rsidDel="00E60745">
          <w:rPr>
            <w:rFonts w:ascii="Times New Roman" w:hAnsi="Times New Roman" w:cs="Times New Roman"/>
            <w:sz w:val="24"/>
          </w:rPr>
          <w:delText xml:space="preserve"> </w:delText>
        </w:r>
      </w:del>
      <w:del w:id="166" w:author="." w:date="2021-07-28T05:47:00Z">
        <w:r>
          <w:rPr>
            <w:rFonts w:ascii="Times New Roman" w:hAnsi="Times New Roman" w:cs="Times New Roman"/>
            <w:sz w:val="24"/>
          </w:rPr>
          <w:delText>different</w:delText>
        </w:r>
      </w:del>
      <w:del w:id="167" w:author="." w:date="2021-07-31T22:40:00Z">
        <w:r w:rsidDel="00E60745">
          <w:rPr>
            <w:rFonts w:ascii="Times New Roman" w:hAnsi="Times New Roman" w:cs="Times New Roman"/>
            <w:sz w:val="24"/>
          </w:rPr>
          <w:delText xml:space="preserve"> </w:delText>
        </w:r>
      </w:del>
      <w:del w:id="168" w:author="." w:date="2021-07-28T05:48:00Z">
        <w:r>
          <w:rPr>
            <w:rFonts w:ascii="Times New Roman" w:hAnsi="Times New Roman" w:cs="Times New Roman"/>
            <w:sz w:val="24"/>
          </w:rPr>
          <w:delText xml:space="preserve">degrees of IGP under different </w:delText>
        </w:r>
      </w:del>
      <w:del w:id="169" w:author="." w:date="2021-07-31T22:40:00Z">
        <w:r w:rsidDel="00E60745">
          <w:rPr>
            <w:rFonts w:ascii="Times New Roman" w:hAnsi="Times New Roman" w:cs="Times New Roman"/>
            <w:sz w:val="24"/>
          </w:rPr>
          <w:delText>encounter rates among the organisms</w:delText>
        </w:r>
      </w:del>
      <w:r>
        <w:rPr>
          <w:rFonts w:ascii="Times New Roman" w:hAnsi="Times New Roman" w:cs="Times New Roman"/>
          <w:sz w:val="24"/>
        </w:rPr>
        <w:t xml:space="preserve">. </w:t>
      </w:r>
    </w:p>
    <w:p w:rsidR="00986A0D" w:rsidRPr="003A0670" w:rsidRDefault="00B40398" w:rsidP="00986A0D">
      <w:pPr>
        <w:rPr>
          <w:rFonts w:ascii="Times New Roman" w:hAnsi="Times New Roman" w:cs="Times New Roman"/>
          <w:color w:val="FF0000"/>
          <w:sz w:val="24"/>
        </w:rPr>
      </w:pPr>
      <w:r>
        <w:rPr>
          <w:rFonts w:ascii="Times New Roman" w:hAnsi="Times New Roman" w:cs="Times New Roman"/>
          <w:sz w:val="24"/>
        </w:rPr>
        <w:tab/>
      </w:r>
      <w:ins w:id="170" w:author="." w:date="2021-07-28T19:04:00Z">
        <w:r>
          <w:rPr>
            <w:rFonts w:ascii="Times New Roman" w:hAnsi="Times New Roman" w:cs="Times New Roman"/>
            <w:sz w:val="24"/>
          </w:rPr>
          <w:t>At the end of the second feeding trail</w:t>
        </w:r>
      </w:ins>
      <w:ins w:id="171" w:author="." w:date="2021-07-28T19:05:00Z">
        <w:r>
          <w:rPr>
            <w:rFonts w:ascii="Times New Roman" w:hAnsi="Times New Roman" w:cs="Times New Roman"/>
            <w:sz w:val="24"/>
          </w:rPr>
          <w:t>,</w:t>
        </w:r>
      </w:ins>
      <w:del w:id="172" w:author="." w:date="2021-07-28T19:04:00Z">
        <w:r>
          <w:rPr>
            <w:rFonts w:ascii="Times New Roman" w:hAnsi="Times New Roman" w:cs="Times New Roman"/>
            <w:sz w:val="24"/>
          </w:rPr>
          <w:delText>After two weeks of feeding,</w:delText>
        </w:r>
      </w:del>
      <w:r>
        <w:rPr>
          <w:rFonts w:ascii="Times New Roman" w:hAnsi="Times New Roman" w:cs="Times New Roman"/>
          <w:sz w:val="24"/>
        </w:rPr>
        <w:t xml:space="preserve"> the</w:t>
      </w:r>
      <w:ins w:id="173" w:author="." w:date="2021-07-28T05:51:00Z">
        <w:r w:rsidR="00AB1B45" w:rsidRPr="00AB1B45">
          <w:rPr>
            <w:rFonts w:ascii="Times New Roman" w:hAnsi="Times New Roman" w:cs="Times New Roman"/>
            <w:sz w:val="24"/>
          </w:rPr>
          <w:t xml:space="preserve"> </w:t>
        </w:r>
      </w:ins>
      <w:ins w:id="174" w:author="." w:date="2021-07-28T05:52:00Z">
        <w:r w:rsidR="00AB1B45" w:rsidRPr="00AB1B45">
          <w:rPr>
            <w:rFonts w:ascii="Times New Roman" w:hAnsi="Times New Roman" w:cs="Times New Roman"/>
            <w:sz w:val="24"/>
          </w:rPr>
          <w:t xml:space="preserve">actual </w:t>
        </w:r>
      </w:ins>
      <w:ins w:id="175" w:author="." w:date="2021-07-28T05:51:00Z">
        <w:r w:rsidR="00AB1B45" w:rsidRPr="00AB1B45">
          <w:rPr>
            <w:rFonts w:ascii="Times New Roman" w:hAnsi="Times New Roman" w:cs="Times New Roman"/>
            <w:sz w:val="24"/>
          </w:rPr>
          <w:t>number</w:t>
        </w:r>
      </w:ins>
      <w:ins w:id="176" w:author="." w:date="2021-07-28T05:52:00Z">
        <w:r w:rsidR="00AB1B45" w:rsidRPr="00AB1B45">
          <w:rPr>
            <w:rFonts w:ascii="Times New Roman" w:hAnsi="Times New Roman" w:cs="Times New Roman"/>
            <w:sz w:val="24"/>
          </w:rPr>
          <w:t>s</w:t>
        </w:r>
      </w:ins>
      <w:ins w:id="177" w:author="." w:date="2021-07-28T05:51:00Z">
        <w:r w:rsidR="00AB1B45" w:rsidRPr="00AB1B45">
          <w:rPr>
            <w:rFonts w:ascii="Times New Roman" w:hAnsi="Times New Roman" w:cs="Times New Roman"/>
            <w:sz w:val="24"/>
          </w:rPr>
          <w:t xml:space="preserve"> of s</w:t>
        </w:r>
      </w:ins>
      <w:ins w:id="178" w:author="." w:date="2021-07-28T05:52:00Z">
        <w:r w:rsidR="00AB1B45" w:rsidRPr="00AB1B45">
          <w:rPr>
            <w:rFonts w:ascii="Times New Roman" w:hAnsi="Times New Roman" w:cs="Times New Roman"/>
            <w:sz w:val="24"/>
          </w:rPr>
          <w:t xml:space="preserve">hared prey and </w:t>
        </w:r>
        <w:proofErr w:type="spellStart"/>
        <w:r w:rsidR="00AB1B45" w:rsidRPr="00AB1B45">
          <w:rPr>
            <w:rFonts w:ascii="Times New Roman" w:hAnsi="Times New Roman" w:cs="Times New Roman"/>
            <w:sz w:val="24"/>
          </w:rPr>
          <w:t>mesopredator</w:t>
        </w:r>
        <w:proofErr w:type="spellEnd"/>
        <w:r w:rsidR="00AB1B45" w:rsidRPr="00AB1B45">
          <w:rPr>
            <w:rFonts w:ascii="Times New Roman" w:hAnsi="Times New Roman" w:cs="Times New Roman"/>
            <w:sz w:val="24"/>
          </w:rPr>
          <w:t xml:space="preserve"> consumed by</w:t>
        </w:r>
      </w:ins>
      <w:ins w:id="179" w:author="." w:date="2021-07-28T05:53:00Z">
        <w:r w:rsidR="00AB1B45" w:rsidRPr="00AB1B45">
          <w:rPr>
            <w:rFonts w:ascii="Times New Roman" w:hAnsi="Times New Roman" w:cs="Times New Roman"/>
            <w:sz w:val="24"/>
          </w:rPr>
          <w:t xml:space="preserve"> the</w:t>
        </w:r>
      </w:ins>
      <w:ins w:id="180" w:author="." w:date="2021-07-28T05:52:00Z">
        <w:r w:rsidR="00AB1B45" w:rsidRPr="00AB1B45">
          <w:rPr>
            <w:rFonts w:ascii="Times New Roman" w:hAnsi="Times New Roman" w:cs="Times New Roman"/>
            <w:sz w:val="24"/>
          </w:rPr>
          <w:t xml:space="preserve"> </w:t>
        </w:r>
      </w:ins>
      <w:ins w:id="181" w:author="." w:date="2021-07-28T05:53:00Z">
        <w:r w:rsidR="00AB1B45" w:rsidRPr="00AB1B45">
          <w:rPr>
            <w:rFonts w:ascii="Times New Roman" w:hAnsi="Times New Roman" w:cs="Times New Roman"/>
            <w:sz w:val="24"/>
          </w:rPr>
          <w:t>top predator in each diet treatment will be recorded, and the</w:t>
        </w:r>
      </w:ins>
      <w:r>
        <w:rPr>
          <w:rFonts w:ascii="Times New Roman" w:hAnsi="Times New Roman" w:cs="Times New Roman"/>
          <w:sz w:val="24"/>
        </w:rPr>
        <w:t xml:space="preserve"> δ</w:t>
      </w:r>
      <w:r>
        <w:rPr>
          <w:rFonts w:ascii="Times New Roman" w:hAnsi="Times New Roman" w:cs="Times New Roman"/>
          <w:sz w:val="24"/>
          <w:vertAlign w:val="superscript"/>
        </w:rPr>
        <w:t>15</w:t>
      </w:r>
      <w:r>
        <w:rPr>
          <w:rFonts w:ascii="Times New Roman" w:hAnsi="Times New Roman" w:cs="Times New Roman"/>
          <w:sz w:val="24"/>
        </w:rPr>
        <w:t xml:space="preserve">N of </w:t>
      </w:r>
      <w:ins w:id="182" w:author="." w:date="2021-07-28T06:02:00Z">
        <w:r w:rsidR="00AB1B45" w:rsidRPr="00AB1B45">
          <w:rPr>
            <w:rFonts w:ascii="Times New Roman" w:hAnsi="Times New Roman" w:cs="Times New Roman"/>
            <w:sz w:val="24"/>
          </w:rPr>
          <w:t xml:space="preserve">each </w:t>
        </w:r>
      </w:ins>
      <w:r>
        <w:rPr>
          <w:rFonts w:ascii="Times New Roman" w:hAnsi="Times New Roman" w:cs="Times New Roman"/>
          <w:sz w:val="24"/>
        </w:rPr>
        <w:t>top predator</w:t>
      </w:r>
      <w:ins w:id="183" w:author="." w:date="2021-07-28T05:54:00Z">
        <w:r w:rsidR="00AB1B45" w:rsidRPr="00AB1B45">
          <w:rPr>
            <w:rFonts w:ascii="Times New Roman" w:hAnsi="Times New Roman" w:cs="Times New Roman"/>
            <w:sz w:val="24"/>
          </w:rPr>
          <w:t xml:space="preserve"> individual</w:t>
        </w:r>
      </w:ins>
      <w:r>
        <w:rPr>
          <w:rFonts w:ascii="Times New Roman" w:hAnsi="Times New Roman" w:cs="Times New Roman"/>
          <w:sz w:val="24"/>
        </w:rPr>
        <w:t xml:space="preserve"> </w:t>
      </w:r>
      <w:del w:id="184" w:author="." w:date="2021-07-28T05:53:00Z">
        <w:r>
          <w:rPr>
            <w:rFonts w:ascii="Times New Roman" w:hAnsi="Times New Roman" w:cs="Times New Roman"/>
            <w:sz w:val="24"/>
          </w:rPr>
          <w:delText xml:space="preserve">individuals in each diet treatment </w:delText>
        </w:r>
      </w:del>
      <w:r>
        <w:rPr>
          <w:rFonts w:ascii="Times New Roman" w:hAnsi="Times New Roman" w:cs="Times New Roman"/>
          <w:sz w:val="24"/>
        </w:rPr>
        <w:t xml:space="preserve">will be </w:t>
      </w:r>
      <w:r>
        <w:rPr>
          <w:rFonts w:ascii="Times New Roman" w:hAnsi="Times New Roman" w:cs="Times New Roman"/>
          <w:sz w:val="24"/>
        </w:rPr>
        <w:lastRenderedPageBreak/>
        <w:t>analyzed</w:t>
      </w:r>
      <w:ins w:id="185" w:author="." w:date="2021-07-28T05:55:00Z">
        <w:r w:rsidR="00AB1B45" w:rsidRPr="00AB1B45">
          <w:rPr>
            <w:rFonts w:ascii="Times New Roman" w:hAnsi="Times New Roman" w:cs="Times New Roman"/>
            <w:sz w:val="24"/>
          </w:rPr>
          <w:t xml:space="preserve">. </w:t>
        </w:r>
      </w:ins>
      <w:ins w:id="186" w:author="." w:date="2021-07-28T05:57:00Z">
        <w:r w:rsidR="00AB1B45" w:rsidRPr="00AB1B45">
          <w:rPr>
            <w:rFonts w:ascii="Times New Roman" w:hAnsi="Times New Roman" w:cs="Times New Roman"/>
            <w:sz w:val="24"/>
          </w:rPr>
          <w:t xml:space="preserve">A standard curve can be constructed by plotting </w:t>
        </w:r>
      </w:ins>
      <w:ins w:id="187" w:author="." w:date="2021-07-28T19:36:00Z">
        <w:r w:rsidR="00DF2372">
          <w:rPr>
            <w:rFonts w:ascii="Times New Roman" w:hAnsi="Times New Roman" w:cs="Times New Roman" w:hint="eastAsia"/>
            <w:sz w:val="24"/>
          </w:rPr>
          <w:t xml:space="preserve">the </w:t>
        </w:r>
      </w:ins>
      <w:ins w:id="188" w:author="." w:date="2021-07-28T19:12:00Z">
        <w:r w:rsidR="00AB1B45" w:rsidRPr="00AB1B45">
          <w:rPr>
            <w:rFonts w:ascii="Times New Roman" w:hAnsi="Times New Roman" w:cs="Times New Roman"/>
            <w:sz w:val="24"/>
          </w:rPr>
          <w:t>Δ</w:t>
        </w:r>
        <w:r w:rsidR="00AB1B45" w:rsidRPr="00AB1B45">
          <w:rPr>
            <w:rFonts w:ascii="Times New Roman" w:hAnsi="Times New Roman" w:cs="Times New Roman"/>
            <w:sz w:val="24"/>
            <w:vertAlign w:val="superscript"/>
          </w:rPr>
          <w:t>15</w:t>
        </w:r>
        <w:r w:rsidR="00AB1B45" w:rsidRPr="00AB1B45">
          <w:rPr>
            <w:rFonts w:ascii="Times New Roman" w:hAnsi="Times New Roman" w:cs="Times New Roman"/>
            <w:sz w:val="24"/>
          </w:rPr>
          <w:t>N</w:t>
        </w:r>
      </w:ins>
      <w:ins w:id="189" w:author="." w:date="2021-07-28T19:36:00Z">
        <w:r w:rsidR="00DF2372">
          <w:rPr>
            <w:rFonts w:ascii="Times New Roman" w:hAnsi="Times New Roman" w:cs="Times New Roman" w:hint="eastAsia"/>
            <w:sz w:val="24"/>
          </w:rPr>
          <w:t xml:space="preserve"> of top predator</w:t>
        </w:r>
      </w:ins>
      <w:ins w:id="190" w:author="." w:date="2021-07-28T05:58:00Z">
        <w:r w:rsidR="00AB1B45" w:rsidRPr="00AB1B45">
          <w:rPr>
            <w:rFonts w:ascii="Times New Roman" w:hAnsi="Times New Roman" w:cs="Times New Roman"/>
            <w:sz w:val="24"/>
          </w:rPr>
          <w:t xml:space="preserve"> against the proportion of</w:t>
        </w:r>
      </w:ins>
      <w:ins w:id="191" w:author="." w:date="2021-07-28T05:59:00Z">
        <w:r w:rsidR="00AB1B45" w:rsidRPr="00AB1B45">
          <w:rPr>
            <w:rFonts w:ascii="Times New Roman" w:hAnsi="Times New Roman" w:cs="Times New Roman"/>
            <w:sz w:val="24"/>
          </w:rPr>
          <w:t xml:space="preserve"> </w:t>
        </w:r>
      </w:ins>
      <w:proofErr w:type="spellStart"/>
      <w:ins w:id="192" w:author="." w:date="2021-07-28T05:58:00Z">
        <w:r w:rsidR="00AB1B45" w:rsidRPr="00AB1B45">
          <w:rPr>
            <w:rFonts w:ascii="Times New Roman" w:hAnsi="Times New Roman" w:cs="Times New Roman"/>
            <w:sz w:val="24"/>
          </w:rPr>
          <w:t>mesopredator</w:t>
        </w:r>
        <w:proofErr w:type="spellEnd"/>
        <w:r w:rsidR="00AB1B45" w:rsidRPr="00AB1B45">
          <w:rPr>
            <w:rFonts w:ascii="Times New Roman" w:hAnsi="Times New Roman" w:cs="Times New Roman"/>
            <w:sz w:val="24"/>
          </w:rPr>
          <w:t xml:space="preserve"> consumed</w:t>
        </w:r>
      </w:ins>
      <w:ins w:id="193" w:author="." w:date="2021-07-28T05:59:00Z">
        <w:r w:rsidR="00AB1B45" w:rsidRPr="00AB1B45">
          <w:rPr>
            <w:rFonts w:ascii="Times New Roman" w:hAnsi="Times New Roman" w:cs="Times New Roman"/>
            <w:sz w:val="24"/>
          </w:rPr>
          <w:t xml:space="preserve"> </w:t>
        </w:r>
      </w:ins>
      <w:del w:id="194" w:author="." w:date="2021-07-28T05:55:00Z">
        <w:r>
          <w:rPr>
            <w:rFonts w:ascii="Times New Roman" w:hAnsi="Times New Roman" w:cs="Times New Roman"/>
            <w:sz w:val="24"/>
          </w:rPr>
          <w:delText xml:space="preserve">, </w:delText>
        </w:r>
      </w:del>
      <w:del w:id="195" w:author="." w:date="2021-07-28T05:59:00Z">
        <w:r>
          <w:rPr>
            <w:rFonts w:ascii="Times New Roman" w:hAnsi="Times New Roman" w:cs="Times New Roman"/>
            <w:sz w:val="24"/>
          </w:rPr>
          <w:delText>and their TEFs (relative to the δ</w:delText>
        </w:r>
        <w:r>
          <w:rPr>
            <w:rFonts w:ascii="Times New Roman" w:hAnsi="Times New Roman" w:cs="Times New Roman"/>
            <w:sz w:val="24"/>
            <w:vertAlign w:val="superscript"/>
          </w:rPr>
          <w:delText>15</w:delText>
        </w:r>
        <w:r>
          <w:rPr>
            <w:rFonts w:ascii="Times New Roman" w:hAnsi="Times New Roman" w:cs="Times New Roman"/>
            <w:sz w:val="24"/>
          </w:rPr>
          <w:delText>N of shared prey) are used to construct a standard IGP curve</w:delText>
        </w:r>
      </w:del>
      <w:del w:id="196" w:author="." w:date="2021-07-28T19:05:00Z">
        <w:r>
          <w:rPr>
            <w:rFonts w:ascii="Times New Roman" w:hAnsi="Times New Roman" w:cs="Times New Roman"/>
            <w:sz w:val="24"/>
          </w:rPr>
          <w:delText xml:space="preserve"> </w:delText>
        </w:r>
      </w:del>
      <w:r>
        <w:rPr>
          <w:rFonts w:ascii="Times New Roman" w:hAnsi="Times New Roman" w:cs="Times New Roman"/>
          <w:sz w:val="24"/>
        </w:rPr>
        <w:t>(Fig. 1d). Finally, field samples of top predator and shared prey individuals will be collected, with their δ</w:t>
      </w:r>
      <w:r>
        <w:rPr>
          <w:rFonts w:ascii="Times New Roman" w:hAnsi="Times New Roman" w:cs="Times New Roman"/>
          <w:sz w:val="24"/>
          <w:vertAlign w:val="superscript"/>
        </w:rPr>
        <w:t>15</w:t>
      </w:r>
      <w:r>
        <w:rPr>
          <w:rFonts w:ascii="Times New Roman" w:hAnsi="Times New Roman" w:cs="Times New Roman"/>
          <w:sz w:val="24"/>
        </w:rPr>
        <w:t xml:space="preserve">N analyzed to obtain the empirical </w:t>
      </w:r>
      <w:ins w:id="197" w:author="." w:date="2021-07-28T19:12:00Z">
        <w:r w:rsidR="00AB1B45" w:rsidRPr="00AB1B45">
          <w:rPr>
            <w:rFonts w:ascii="Times New Roman" w:hAnsi="Times New Roman" w:cs="Times New Roman"/>
            <w:sz w:val="24"/>
          </w:rPr>
          <w:t>Δ</w:t>
        </w:r>
        <w:r w:rsidR="00AB1B45" w:rsidRPr="00AB1B45">
          <w:rPr>
            <w:rFonts w:ascii="Times New Roman" w:hAnsi="Times New Roman" w:cs="Times New Roman"/>
            <w:sz w:val="24"/>
            <w:vertAlign w:val="superscript"/>
          </w:rPr>
          <w:t>15</w:t>
        </w:r>
        <w:r w:rsidR="00AB1B45" w:rsidRPr="00AB1B45">
          <w:rPr>
            <w:rFonts w:ascii="Times New Roman" w:hAnsi="Times New Roman" w:cs="Times New Roman"/>
            <w:sz w:val="24"/>
          </w:rPr>
          <w:t>N</w:t>
        </w:r>
      </w:ins>
      <w:del w:id="198" w:author="." w:date="2021-07-28T19:12:00Z">
        <w:r>
          <w:rPr>
            <w:rFonts w:ascii="Times New Roman" w:hAnsi="Times New Roman" w:cs="Times New Roman"/>
            <w:sz w:val="24"/>
          </w:rPr>
          <w:delText>T</w:delText>
        </w:r>
      </w:del>
      <w:del w:id="199" w:author="." w:date="2021-07-28T06:13:00Z">
        <w:r>
          <w:rPr>
            <w:rFonts w:ascii="Times New Roman" w:hAnsi="Times New Roman" w:cs="Times New Roman"/>
            <w:sz w:val="24"/>
          </w:rPr>
          <w:delText>E</w:delText>
        </w:r>
      </w:del>
      <w:del w:id="200" w:author="." w:date="2021-07-28T19:12:00Z">
        <w:r>
          <w:rPr>
            <w:rFonts w:ascii="Times New Roman" w:hAnsi="Times New Roman" w:cs="Times New Roman"/>
            <w:sz w:val="24"/>
          </w:rPr>
          <w:delText>F</w:delText>
        </w:r>
      </w:del>
      <w:del w:id="201" w:author="." w:date="2021-07-28T19:13:00Z">
        <w:r>
          <w:rPr>
            <w:rFonts w:ascii="Times New Roman" w:hAnsi="Times New Roman" w:cs="Times New Roman"/>
            <w:sz w:val="24"/>
          </w:rPr>
          <w:delText xml:space="preserve"> </w:delText>
        </w:r>
      </w:del>
      <w:del w:id="202" w:author="." w:date="2021-07-28T06:19:00Z">
        <w:r>
          <w:rPr>
            <w:rFonts w:ascii="Times New Roman" w:hAnsi="Times New Roman" w:cs="Times New Roman"/>
            <w:sz w:val="24"/>
          </w:rPr>
          <w:delText xml:space="preserve">for </w:delText>
        </w:r>
      </w:del>
      <w:del w:id="203" w:author="." w:date="2021-07-28T19:13:00Z">
        <w:r>
          <w:rPr>
            <w:rFonts w:ascii="Times New Roman" w:hAnsi="Times New Roman" w:cs="Times New Roman"/>
            <w:sz w:val="24"/>
          </w:rPr>
          <w:delText>the top predator</w:delText>
        </w:r>
      </w:del>
      <w:r>
        <w:rPr>
          <w:rFonts w:ascii="Times New Roman" w:hAnsi="Times New Roman" w:cs="Times New Roman"/>
          <w:sz w:val="24"/>
        </w:rPr>
        <w:t xml:space="preserve">. The degree of IGP in the field can then be </w:t>
      </w:r>
      <w:ins w:id="204" w:author="." w:date="2021-07-28T06:20:00Z">
        <w:r w:rsidR="00AB1B45" w:rsidRPr="00AB1B45">
          <w:rPr>
            <w:rFonts w:ascii="Times New Roman" w:hAnsi="Times New Roman" w:cs="Times New Roman"/>
            <w:sz w:val="24"/>
          </w:rPr>
          <w:t>assessed</w:t>
        </w:r>
      </w:ins>
      <w:del w:id="205" w:author="." w:date="2021-07-28T06:20:00Z">
        <w:r>
          <w:rPr>
            <w:rFonts w:ascii="Times New Roman" w:hAnsi="Times New Roman" w:cs="Times New Roman"/>
            <w:sz w:val="24"/>
          </w:rPr>
          <w:delText>deter</w:delText>
        </w:r>
      </w:del>
      <w:del w:id="206" w:author="." w:date="2021-07-28T06:19:00Z">
        <w:r>
          <w:rPr>
            <w:rFonts w:ascii="Times New Roman" w:hAnsi="Times New Roman" w:cs="Times New Roman"/>
            <w:sz w:val="24"/>
          </w:rPr>
          <w:delText>mined</w:delText>
        </w:r>
      </w:del>
      <w:r>
        <w:rPr>
          <w:rFonts w:ascii="Times New Roman" w:hAnsi="Times New Roman" w:cs="Times New Roman"/>
          <w:sz w:val="24"/>
        </w:rPr>
        <w:t xml:space="preserve"> by </w:t>
      </w:r>
      <w:ins w:id="207" w:author="." w:date="2021-07-28T06:14:00Z">
        <w:r w:rsidR="00AB1B45" w:rsidRPr="00AB1B45">
          <w:rPr>
            <w:rFonts w:ascii="Times New Roman" w:hAnsi="Times New Roman" w:cs="Times New Roman"/>
            <w:sz w:val="24"/>
          </w:rPr>
          <w:t>int</w:t>
        </w:r>
      </w:ins>
      <w:ins w:id="208" w:author="." w:date="2021-07-28T06:23:00Z">
        <w:r w:rsidR="00AB1B45" w:rsidRPr="00AB1B45">
          <w:rPr>
            <w:rFonts w:ascii="Times New Roman" w:hAnsi="Times New Roman" w:cs="Times New Roman"/>
            <w:sz w:val="24"/>
          </w:rPr>
          <w:t>erpolating</w:t>
        </w:r>
      </w:ins>
      <w:del w:id="209" w:author="." w:date="2021-07-28T06:14:00Z">
        <w:r>
          <w:rPr>
            <w:rFonts w:ascii="Times New Roman" w:hAnsi="Times New Roman" w:cs="Times New Roman"/>
            <w:sz w:val="24"/>
          </w:rPr>
          <w:delText>comparing</w:delText>
        </w:r>
      </w:del>
      <w:r>
        <w:rPr>
          <w:rFonts w:ascii="Times New Roman" w:hAnsi="Times New Roman" w:cs="Times New Roman"/>
          <w:sz w:val="24"/>
        </w:rPr>
        <w:t xml:space="preserve"> the</w:t>
      </w:r>
      <w:ins w:id="210" w:author="." w:date="2021-07-28T06:23:00Z">
        <w:r w:rsidR="00AB1B45" w:rsidRPr="00AB1B45">
          <w:rPr>
            <w:rFonts w:ascii="Times New Roman" w:hAnsi="Times New Roman" w:cs="Times New Roman"/>
            <w:sz w:val="24"/>
          </w:rPr>
          <w:t xml:space="preserve"> field-derived</w:t>
        </w:r>
      </w:ins>
      <w:r>
        <w:rPr>
          <w:rFonts w:ascii="Times New Roman" w:hAnsi="Times New Roman" w:cs="Times New Roman"/>
          <w:sz w:val="24"/>
        </w:rPr>
        <w:t xml:space="preserve"> </w:t>
      </w:r>
      <w:del w:id="211" w:author="." w:date="2021-07-28T06:23:00Z">
        <w:r>
          <w:rPr>
            <w:rFonts w:ascii="Times New Roman" w:hAnsi="Times New Roman" w:cs="Times New Roman"/>
            <w:sz w:val="24"/>
          </w:rPr>
          <w:delText xml:space="preserve">empirical </w:delText>
        </w:r>
      </w:del>
      <w:ins w:id="212" w:author="." w:date="2021-07-28T19:12:00Z">
        <w:r w:rsidR="00AB1B45" w:rsidRPr="00AB1B45">
          <w:rPr>
            <w:rFonts w:ascii="Times New Roman" w:hAnsi="Times New Roman" w:cs="Times New Roman"/>
            <w:sz w:val="24"/>
          </w:rPr>
          <w:t>Δ</w:t>
        </w:r>
        <w:r w:rsidR="00AB1B45" w:rsidRPr="00AB1B45">
          <w:rPr>
            <w:rFonts w:ascii="Times New Roman" w:hAnsi="Times New Roman" w:cs="Times New Roman"/>
            <w:sz w:val="24"/>
            <w:vertAlign w:val="superscript"/>
          </w:rPr>
          <w:t>15</w:t>
        </w:r>
        <w:r w:rsidR="00AB1B45" w:rsidRPr="00AB1B45">
          <w:rPr>
            <w:rFonts w:ascii="Times New Roman" w:hAnsi="Times New Roman" w:cs="Times New Roman"/>
            <w:sz w:val="24"/>
          </w:rPr>
          <w:t>N</w:t>
        </w:r>
      </w:ins>
      <w:del w:id="213" w:author="." w:date="2021-07-28T19:12:00Z">
        <w:r>
          <w:rPr>
            <w:rFonts w:ascii="Times New Roman" w:hAnsi="Times New Roman" w:cs="Times New Roman"/>
            <w:sz w:val="24"/>
          </w:rPr>
          <w:delText>T</w:delText>
        </w:r>
      </w:del>
      <w:del w:id="214" w:author="." w:date="2021-07-28T06:14:00Z">
        <w:r>
          <w:rPr>
            <w:rFonts w:ascii="Times New Roman" w:hAnsi="Times New Roman" w:cs="Times New Roman"/>
            <w:sz w:val="24"/>
          </w:rPr>
          <w:delText>E</w:delText>
        </w:r>
      </w:del>
      <w:del w:id="215" w:author="." w:date="2021-07-28T19:12:00Z">
        <w:r>
          <w:rPr>
            <w:rFonts w:ascii="Times New Roman" w:hAnsi="Times New Roman" w:cs="Times New Roman"/>
            <w:sz w:val="24"/>
          </w:rPr>
          <w:delText>F</w:delText>
        </w:r>
      </w:del>
      <w:r>
        <w:rPr>
          <w:rFonts w:ascii="Times New Roman" w:hAnsi="Times New Roman" w:cs="Times New Roman"/>
          <w:sz w:val="24"/>
        </w:rPr>
        <w:t xml:space="preserve"> to the standard curve (Fig. 1e</w:t>
      </w:r>
      <w:r w:rsidR="00AB1B45">
        <w:rPr>
          <w:rFonts w:ascii="Times New Roman" w:hAnsi="Times New Roman" w:cs="Times New Roman"/>
          <w:sz w:val="24"/>
        </w:rPr>
        <w:t>).</w:t>
      </w:r>
      <w:ins w:id="216" w:author="." w:date="2021-07-28T07:12:00Z">
        <w:r w:rsidR="00AB1B45">
          <w:rPr>
            <w:rFonts w:ascii="Times New Roman" w:hAnsi="Times New Roman" w:cs="Times New Roman"/>
            <w:sz w:val="24"/>
          </w:rPr>
          <w:t xml:space="preserve"> </w:t>
        </w:r>
      </w:ins>
      <w:ins w:id="217" w:author="." w:date="2021-07-29T08:08:00Z">
        <w:r w:rsidR="00AB1B45" w:rsidRPr="00AB1B45">
          <w:rPr>
            <w:rFonts w:ascii="Times New Roman" w:hAnsi="Times New Roman" w:cs="Times New Roman"/>
            <w:sz w:val="24"/>
          </w:rPr>
          <w:t>A hypothetical example of data collection in the second feeding trail for standard curve construction</w:t>
        </w:r>
      </w:ins>
      <w:ins w:id="218" w:author="." w:date="2021-07-29T07:26:00Z">
        <w:r w:rsidR="00AB1B45" w:rsidRPr="00AB1B45">
          <w:rPr>
            <w:rFonts w:ascii="Times New Roman" w:hAnsi="Times New Roman" w:cs="Times New Roman"/>
            <w:sz w:val="24"/>
          </w:rPr>
          <w:t xml:space="preserve"> </w:t>
        </w:r>
      </w:ins>
      <w:ins w:id="219" w:author="." w:date="2021-07-28T07:13:00Z">
        <w:r w:rsidR="00AB1B45">
          <w:rPr>
            <w:rFonts w:ascii="Times New Roman" w:hAnsi="Times New Roman" w:cs="Times New Roman"/>
            <w:sz w:val="24"/>
          </w:rPr>
          <w:t>is provided in Fig. 2.</w:t>
        </w:r>
      </w:ins>
    </w:p>
    <w:p w:rsidR="00986A0D" w:rsidRPr="0081408A" w:rsidRDefault="00AB1B45" w:rsidP="00986A0D">
      <w:pPr>
        <w:rPr>
          <w:rFonts w:ascii="Times New Roman" w:hAnsi="Times New Roman" w:cs="Times New Roman"/>
          <w:color w:val="FF0000"/>
          <w:sz w:val="24"/>
        </w:rPr>
      </w:pPr>
      <w:r w:rsidRPr="00AB1B45">
        <w:rPr>
          <w:rFonts w:ascii="Times New Roman" w:hAnsi="Times New Roman" w:cs="Times New Roman"/>
          <w:color w:val="FF0000"/>
          <w:sz w:val="24"/>
        </w:rPr>
        <w:tab/>
      </w:r>
      <w:r w:rsidR="0079605C">
        <w:rPr>
          <w:rFonts w:ascii="Times New Roman" w:hAnsi="Times New Roman" w:cs="Times New Roman"/>
          <w:sz w:val="24"/>
        </w:rPr>
        <w:t xml:space="preserve">The proposed experimental framework combines the strengths of previous approaches to studying IGP—the controlled feeding trials </w:t>
      </w:r>
      <w:ins w:id="220" w:author="." w:date="2021-07-28T06:24:00Z">
        <w:r w:rsidRPr="00AB1B45">
          <w:rPr>
            <w:rFonts w:ascii="Times New Roman" w:hAnsi="Times New Roman" w:cs="Times New Roman"/>
            <w:sz w:val="24"/>
          </w:rPr>
          <w:t xml:space="preserve">along with stable isotope analysis </w:t>
        </w:r>
      </w:ins>
      <w:r w:rsidR="0079605C">
        <w:rPr>
          <w:rFonts w:ascii="Times New Roman" w:hAnsi="Times New Roman" w:cs="Times New Roman"/>
          <w:sz w:val="24"/>
        </w:rPr>
        <w:t>can yield accurate</w:t>
      </w:r>
      <w:ins w:id="221" w:author="." w:date="2021-07-28T07:20:00Z">
        <w:r w:rsidR="00CF34EE">
          <w:rPr>
            <w:rFonts w:ascii="Times New Roman" w:hAnsi="Times New Roman" w:cs="Times New Roman" w:hint="eastAsia"/>
            <w:sz w:val="24"/>
          </w:rPr>
          <w:t xml:space="preserve"> </w:t>
        </w:r>
      </w:ins>
      <w:del w:id="222" w:author="." w:date="2021-07-28T07:20:00Z">
        <w:r w:rsidR="0079605C">
          <w:rPr>
            <w:rFonts w:ascii="Times New Roman" w:hAnsi="Times New Roman" w:cs="Times New Roman"/>
            <w:sz w:val="24"/>
          </w:rPr>
          <w:delText xml:space="preserve"> </w:delText>
        </w:r>
      </w:del>
      <w:del w:id="223" w:author="." w:date="2021-07-28T06:16:00Z">
        <w:r w:rsidR="0079605C">
          <w:rPr>
            <w:rFonts w:ascii="Times New Roman" w:hAnsi="Times New Roman" w:cs="Times New Roman"/>
            <w:sz w:val="24"/>
          </w:rPr>
          <w:delText xml:space="preserve">trophic </w:delText>
        </w:r>
      </w:del>
      <w:del w:id="224" w:author="." w:date="2021-07-28T06:15:00Z">
        <w:r w:rsidR="0079605C">
          <w:rPr>
            <w:rFonts w:ascii="Times New Roman" w:hAnsi="Times New Roman" w:cs="Times New Roman"/>
            <w:sz w:val="24"/>
          </w:rPr>
          <w:delText xml:space="preserve">enrichment </w:delText>
        </w:r>
      </w:del>
      <w:del w:id="225" w:author="." w:date="2021-07-28T06:16:00Z">
        <w:r w:rsidR="0079605C">
          <w:rPr>
            <w:rFonts w:ascii="Times New Roman" w:hAnsi="Times New Roman" w:cs="Times New Roman"/>
            <w:sz w:val="24"/>
          </w:rPr>
          <w:delText>factors</w:delText>
        </w:r>
      </w:del>
      <w:ins w:id="226" w:author="." w:date="2021-07-28T19:20:00Z">
        <w:r w:rsidR="00306A5F" w:rsidRPr="002F6FBB">
          <w:rPr>
            <w:rFonts w:ascii="Times New Roman" w:hAnsi="Times New Roman" w:cs="Times New Roman"/>
            <w:sz w:val="24"/>
          </w:rPr>
          <w:t>Δ</w:t>
        </w:r>
        <w:r w:rsidR="00306A5F" w:rsidRPr="002F6FBB">
          <w:rPr>
            <w:rFonts w:ascii="Times New Roman" w:hAnsi="Times New Roman" w:cs="Times New Roman"/>
            <w:sz w:val="24"/>
            <w:vertAlign w:val="superscript"/>
          </w:rPr>
          <w:t>15</w:t>
        </w:r>
        <w:r w:rsidR="00306A5F" w:rsidRPr="002F6FBB">
          <w:rPr>
            <w:rFonts w:ascii="Times New Roman" w:hAnsi="Times New Roman" w:cs="Times New Roman"/>
            <w:sz w:val="24"/>
          </w:rPr>
          <w:t>N</w:t>
        </w:r>
      </w:ins>
      <w:r w:rsidR="0079605C">
        <w:rPr>
          <w:rFonts w:ascii="Times New Roman" w:hAnsi="Times New Roman" w:cs="Times New Roman"/>
          <w:sz w:val="24"/>
        </w:rPr>
        <w:t xml:space="preserve"> to construct a standard curve, whereas the stable isotope analysis of field samples allows for </w:t>
      </w:r>
      <w:proofErr w:type="spellStart"/>
      <w:r w:rsidR="0079605C">
        <w:rPr>
          <w:rFonts w:ascii="Times New Roman" w:hAnsi="Times New Roman" w:cs="Times New Roman"/>
          <w:sz w:val="24"/>
        </w:rPr>
        <w:t>trophic</w:t>
      </w:r>
      <w:proofErr w:type="spellEnd"/>
      <w:r w:rsidR="0079605C">
        <w:rPr>
          <w:rFonts w:ascii="Times New Roman" w:hAnsi="Times New Roman" w:cs="Times New Roman"/>
          <w:sz w:val="24"/>
        </w:rPr>
        <w:t xml:space="preserve"> interactions under natural settings. </w:t>
      </w:r>
      <w:del w:id="227" w:author="." w:date="2021-07-28T06:28:00Z">
        <w:r w:rsidR="0079605C">
          <w:rPr>
            <w:rFonts w:ascii="Times New Roman" w:hAnsi="Times New Roman" w:cs="Times New Roman"/>
            <w:sz w:val="24"/>
          </w:rPr>
          <w:delText>Therefore</w:delText>
        </w:r>
      </w:del>
      <w:ins w:id="228" w:author="." w:date="2021-07-28T06:28:00Z">
        <w:r w:rsidR="003B1A70">
          <w:rPr>
            <w:rFonts w:ascii="Times New Roman" w:hAnsi="Times New Roman" w:cs="Times New Roman" w:hint="eastAsia"/>
            <w:sz w:val="24"/>
          </w:rPr>
          <w:t>Tog</w:t>
        </w:r>
      </w:ins>
      <w:ins w:id="229" w:author="." w:date="2021-07-28T06:29:00Z">
        <w:r w:rsidR="003B1A70">
          <w:rPr>
            <w:rFonts w:ascii="Times New Roman" w:hAnsi="Times New Roman" w:cs="Times New Roman" w:hint="eastAsia"/>
            <w:sz w:val="24"/>
          </w:rPr>
          <w:t>ether</w:t>
        </w:r>
      </w:ins>
      <w:r w:rsidR="0079605C">
        <w:rPr>
          <w:rFonts w:ascii="Times New Roman" w:hAnsi="Times New Roman" w:cs="Times New Roman"/>
          <w:sz w:val="24"/>
        </w:rPr>
        <w:t>, this framework provides a useful tool for determining the degree of IGP in the field in a more quantitative and realistic fashion</w:t>
      </w:r>
      <w:ins w:id="230" w:author="." w:date="2021-07-28T07:03:00Z">
        <w:r w:rsidR="0079605C">
          <w:rPr>
            <w:rFonts w:ascii="Times New Roman" w:hAnsi="Times New Roman" w:cs="Times New Roman"/>
            <w:sz w:val="24"/>
          </w:rPr>
          <w:t>,</w:t>
        </w:r>
      </w:ins>
      <w:ins w:id="231" w:author="." w:date="2021-07-28T07:02:00Z">
        <w:r w:rsidR="0079605C">
          <w:rPr>
            <w:rFonts w:ascii="Times New Roman" w:hAnsi="Times New Roman" w:cs="Times New Roman"/>
            <w:sz w:val="24"/>
          </w:rPr>
          <w:t xml:space="preserve"> and </w:t>
        </w:r>
      </w:ins>
      <w:del w:id="232" w:author="." w:date="2021-07-28T07:02:00Z">
        <w:r w:rsidR="0079605C">
          <w:rPr>
            <w:rFonts w:ascii="Times New Roman" w:hAnsi="Times New Roman" w:cs="Times New Roman"/>
            <w:sz w:val="24"/>
          </w:rPr>
          <w:delText>.</w:delText>
        </w:r>
      </w:del>
      <w:ins w:id="233" w:author="." w:date="2021-07-28T06:43:00Z">
        <w:r w:rsidR="0079605C">
          <w:rPr>
            <w:rFonts w:ascii="Times New Roman" w:hAnsi="Times New Roman" w:cs="Times New Roman"/>
            <w:sz w:val="24"/>
          </w:rPr>
          <w:t xml:space="preserve">can be </w:t>
        </w:r>
      </w:ins>
      <w:ins w:id="234" w:author="." w:date="2021-07-28T07:07:00Z">
        <w:r w:rsidR="00AC1F64">
          <w:rPr>
            <w:rFonts w:ascii="Times New Roman" w:hAnsi="Times New Roman" w:cs="Times New Roman" w:hint="eastAsia"/>
            <w:sz w:val="24"/>
          </w:rPr>
          <w:t>used</w:t>
        </w:r>
      </w:ins>
      <w:ins w:id="235" w:author="." w:date="2021-07-28T06:43:00Z">
        <w:r w:rsidR="0079605C">
          <w:rPr>
            <w:rFonts w:ascii="Times New Roman" w:hAnsi="Times New Roman" w:cs="Times New Roman"/>
            <w:sz w:val="24"/>
          </w:rPr>
          <w:t xml:space="preserve"> to </w:t>
        </w:r>
      </w:ins>
      <w:ins w:id="236" w:author="." w:date="2021-07-28T07:08:00Z">
        <w:r w:rsidR="007A3DAA">
          <w:rPr>
            <w:rFonts w:ascii="Times New Roman" w:hAnsi="Times New Roman" w:cs="Times New Roman" w:hint="eastAsia"/>
            <w:sz w:val="24"/>
          </w:rPr>
          <w:t>investigate</w:t>
        </w:r>
      </w:ins>
      <w:ins w:id="237" w:author="." w:date="2021-07-28T06:43:00Z">
        <w:r w:rsidR="0079605C">
          <w:rPr>
            <w:rFonts w:ascii="Times New Roman" w:hAnsi="Times New Roman" w:cs="Times New Roman"/>
            <w:sz w:val="24"/>
          </w:rPr>
          <w:t xml:space="preserve"> how</w:t>
        </w:r>
      </w:ins>
      <w:ins w:id="238" w:author="." w:date="2021-07-28T07:06:00Z">
        <w:r w:rsidR="00AC1F64">
          <w:rPr>
            <w:rFonts w:ascii="Times New Roman" w:hAnsi="Times New Roman" w:cs="Times New Roman" w:hint="eastAsia"/>
            <w:sz w:val="24"/>
          </w:rPr>
          <w:t xml:space="preserve"> </w:t>
        </w:r>
        <w:r w:rsidR="00AC1F64" w:rsidRPr="00AC1F64">
          <w:rPr>
            <w:rFonts w:ascii="Times New Roman" w:hAnsi="Times New Roman" w:cs="Times New Roman" w:hint="eastAsia"/>
            <w:sz w:val="24"/>
          </w:rPr>
          <w:t>the degree of IGP</w:t>
        </w:r>
      </w:ins>
      <w:ins w:id="239" w:author="." w:date="2021-07-28T07:07:00Z">
        <w:r w:rsidR="00AC1F64">
          <w:rPr>
            <w:rFonts w:ascii="Times New Roman" w:hAnsi="Times New Roman" w:cs="Times New Roman" w:hint="eastAsia"/>
            <w:sz w:val="24"/>
          </w:rPr>
          <w:t xml:space="preserve"> may </w:t>
        </w:r>
      </w:ins>
      <w:ins w:id="240" w:author="." w:date="2021-07-28T07:08:00Z">
        <w:r w:rsidR="007A3DAA">
          <w:rPr>
            <w:rFonts w:ascii="Times New Roman" w:hAnsi="Times New Roman" w:cs="Times New Roman" w:hint="eastAsia"/>
            <w:sz w:val="24"/>
          </w:rPr>
          <w:t xml:space="preserve">change </w:t>
        </w:r>
      </w:ins>
      <w:ins w:id="241" w:author="." w:date="2021-07-28T07:09:00Z">
        <w:r w:rsidR="007A3DAA">
          <w:rPr>
            <w:rFonts w:ascii="Times New Roman" w:hAnsi="Times New Roman" w:cs="Times New Roman" w:hint="eastAsia"/>
            <w:sz w:val="24"/>
          </w:rPr>
          <w:t xml:space="preserve">in response to </w:t>
        </w:r>
      </w:ins>
      <w:ins w:id="242" w:author="." w:date="2021-07-28T06:43:00Z">
        <w:r w:rsidR="0079605C">
          <w:rPr>
            <w:rFonts w:ascii="Times New Roman" w:hAnsi="Times New Roman" w:cs="Times New Roman"/>
            <w:sz w:val="24"/>
          </w:rPr>
          <w:t xml:space="preserve">various </w:t>
        </w:r>
        <w:proofErr w:type="spellStart"/>
        <w:r w:rsidR="0079605C">
          <w:rPr>
            <w:rFonts w:ascii="Times New Roman" w:hAnsi="Times New Roman" w:cs="Times New Roman"/>
            <w:sz w:val="24"/>
          </w:rPr>
          <w:t>abiotic</w:t>
        </w:r>
        <w:proofErr w:type="spellEnd"/>
        <w:r w:rsidR="0079605C">
          <w:rPr>
            <w:rFonts w:ascii="Times New Roman" w:hAnsi="Times New Roman" w:cs="Times New Roman"/>
            <w:sz w:val="24"/>
          </w:rPr>
          <w:t xml:space="preserve"> and biotic factors</w:t>
        </w:r>
      </w:ins>
      <w:ins w:id="243" w:author="." w:date="2021-07-28T07:09:00Z">
        <w:r w:rsidR="007A3DAA">
          <w:rPr>
            <w:rFonts w:ascii="Times New Roman" w:hAnsi="Times New Roman" w:cs="Times New Roman" w:hint="eastAsia"/>
            <w:sz w:val="24"/>
          </w:rPr>
          <w:t xml:space="preserve"> (e.g. temperature, habitat complexity,</w:t>
        </w:r>
      </w:ins>
      <w:ins w:id="244" w:author="." w:date="2021-07-28T07:10:00Z">
        <w:r w:rsidR="00E469E8">
          <w:rPr>
            <w:rFonts w:ascii="Times New Roman" w:hAnsi="Times New Roman" w:cs="Times New Roman" w:hint="eastAsia"/>
            <w:sz w:val="24"/>
          </w:rPr>
          <w:t xml:space="preserve"> </w:t>
        </w:r>
      </w:ins>
      <w:ins w:id="245" w:author="." w:date="2021-07-28T07:11:00Z">
        <w:r w:rsidR="00E469E8">
          <w:rPr>
            <w:rFonts w:ascii="Times New Roman" w:hAnsi="Times New Roman" w:cs="Times New Roman" w:hint="eastAsia"/>
            <w:sz w:val="24"/>
          </w:rPr>
          <w:t xml:space="preserve">and </w:t>
        </w:r>
      </w:ins>
      <w:ins w:id="246" w:author="." w:date="2021-07-28T07:10:00Z">
        <w:r w:rsidR="007A3DAA">
          <w:rPr>
            <w:rFonts w:ascii="Times New Roman" w:hAnsi="Times New Roman" w:cs="Times New Roman" w:hint="eastAsia"/>
            <w:sz w:val="24"/>
          </w:rPr>
          <w:t>predator and prey densities</w:t>
        </w:r>
      </w:ins>
      <w:ins w:id="247" w:author="." w:date="2021-07-28T07:09:00Z">
        <w:r w:rsidR="007A3DAA">
          <w:rPr>
            <w:rFonts w:ascii="Times New Roman" w:hAnsi="Times New Roman" w:cs="Times New Roman" w:hint="eastAsia"/>
            <w:sz w:val="24"/>
          </w:rPr>
          <w:t>)</w:t>
        </w:r>
      </w:ins>
      <w:ins w:id="248" w:author="." w:date="2021-07-28T06:45:00Z">
        <w:r w:rsidRPr="00AB1B45">
          <w:rPr>
            <w:rFonts w:ascii="Times New Roman" w:hAnsi="Times New Roman" w:cs="Times New Roman"/>
            <w:sz w:val="24"/>
          </w:rPr>
          <w:t>.</w:t>
        </w:r>
      </w:ins>
    </w:p>
    <w:p w:rsidR="00986A0D" w:rsidRPr="00BB2FCF" w:rsidRDefault="00AB1B45" w:rsidP="00986A0D">
      <w:pPr>
        <w:rPr>
          <w:rFonts w:ascii="Times New Roman" w:hAnsi="Times New Roman" w:cs="Times New Roman"/>
          <w:color w:val="FF0000"/>
          <w:sz w:val="24"/>
        </w:rPr>
      </w:pPr>
      <w:r w:rsidRPr="00AB1B45">
        <w:rPr>
          <w:rFonts w:ascii="Times New Roman" w:hAnsi="Times New Roman" w:cs="Times New Roman"/>
          <w:color w:val="FF0000"/>
          <w:sz w:val="24"/>
        </w:rPr>
        <w:tab/>
      </w:r>
      <w:r w:rsidR="0079605C">
        <w:rPr>
          <w:rFonts w:ascii="Times New Roman" w:hAnsi="Times New Roman" w:cs="Times New Roman"/>
          <w:sz w:val="24"/>
        </w:rPr>
        <w:t xml:space="preserve">Agricultural systems are ideal for testing the proposed framework. IGP has been frequently documented among predators in such systems </w:t>
      </w:r>
      <w:r w:rsidR="0079605C">
        <w:rPr>
          <w:rFonts w:ascii="Times New Roman" w:hAnsi="Times New Roman" w:cs="Times New Roman"/>
          <w:noProof/>
          <w:sz w:val="24"/>
        </w:rPr>
        <w:t>(Rosenheim et al., 1995)</w:t>
      </w:r>
      <w:r w:rsidR="0079605C">
        <w:rPr>
          <w:rFonts w:ascii="Times New Roman" w:hAnsi="Times New Roman" w:cs="Times New Roman"/>
          <w:sz w:val="24"/>
        </w:rPr>
        <w:t xml:space="preserve">. </w:t>
      </w:r>
      <w:ins w:id="249" w:author="." w:date="2021-07-28T06:35:00Z">
        <w:r w:rsidRPr="00AB1B45">
          <w:rPr>
            <w:rFonts w:ascii="Times New Roman" w:hAnsi="Times New Roman" w:cs="Times New Roman"/>
            <w:sz w:val="24"/>
          </w:rPr>
          <w:t>Furthermore</w:t>
        </w:r>
      </w:ins>
      <w:del w:id="250" w:author="." w:date="2021-07-28T06:35:00Z">
        <w:r w:rsidR="0079605C">
          <w:rPr>
            <w:rFonts w:ascii="Times New Roman" w:hAnsi="Times New Roman" w:cs="Times New Roman"/>
            <w:sz w:val="24"/>
          </w:rPr>
          <w:delText>In addition</w:delText>
        </w:r>
      </w:del>
      <w:r w:rsidR="0079605C">
        <w:rPr>
          <w:rFonts w:ascii="Times New Roman" w:hAnsi="Times New Roman" w:cs="Times New Roman"/>
          <w:sz w:val="24"/>
        </w:rPr>
        <w:t xml:space="preserve">, the species compositions are relatively simple compared </w:t>
      </w:r>
      <w:ins w:id="251" w:author="." w:date="2021-07-28T06:35:00Z">
        <w:r w:rsidRPr="00AB1B45">
          <w:rPr>
            <w:rFonts w:ascii="Times New Roman" w:hAnsi="Times New Roman" w:cs="Times New Roman"/>
            <w:sz w:val="24"/>
          </w:rPr>
          <w:t>with</w:t>
        </w:r>
      </w:ins>
      <w:del w:id="252" w:author="." w:date="2021-07-28T06:35:00Z">
        <w:r w:rsidR="0079605C">
          <w:rPr>
            <w:rFonts w:ascii="Times New Roman" w:hAnsi="Times New Roman" w:cs="Times New Roman"/>
            <w:sz w:val="24"/>
          </w:rPr>
          <w:delText>to</w:delText>
        </w:r>
      </w:del>
      <w:r w:rsidR="0079605C">
        <w:rPr>
          <w:rFonts w:ascii="Times New Roman" w:hAnsi="Times New Roman" w:cs="Times New Roman"/>
          <w:sz w:val="24"/>
        </w:rPr>
        <w:t xml:space="preserve"> natural systems</w:t>
      </w:r>
      <w:ins w:id="253" w:author="." w:date="2021-07-28T06:38:00Z">
        <w:r w:rsidRPr="00AB1B45">
          <w:rPr>
            <w:rFonts w:ascii="Times New Roman" w:hAnsi="Times New Roman" w:cs="Times New Roman"/>
            <w:sz w:val="24"/>
          </w:rPr>
          <w:t>.</w:t>
        </w:r>
      </w:ins>
      <w:del w:id="254" w:author="." w:date="2021-07-28T06:36:00Z">
        <w:r w:rsidR="0079605C">
          <w:rPr>
            <w:rFonts w:ascii="Times New Roman" w:hAnsi="Times New Roman" w:cs="Times New Roman"/>
            <w:sz w:val="24"/>
          </w:rPr>
          <w:delText>,</w:delText>
        </w:r>
      </w:del>
      <w:del w:id="255" w:author="." w:date="2021-07-28T06:38:00Z">
        <w:r w:rsidR="0079605C">
          <w:rPr>
            <w:rFonts w:ascii="Times New Roman" w:hAnsi="Times New Roman" w:cs="Times New Roman"/>
            <w:sz w:val="24"/>
          </w:rPr>
          <w:delText xml:space="preserve"> </w:delText>
        </w:r>
      </w:del>
      <w:ins w:id="256" w:author="." w:date="2021-07-28T06:36:00Z">
        <w:r w:rsidRPr="00AB1B45">
          <w:rPr>
            <w:rFonts w:ascii="Times New Roman" w:hAnsi="Times New Roman" w:cs="Times New Roman"/>
            <w:sz w:val="24"/>
          </w:rPr>
          <w:t xml:space="preserve"> </w:t>
        </w:r>
      </w:ins>
      <w:del w:id="257" w:author="." w:date="2021-07-28T06:35:00Z">
        <w:r w:rsidR="0079605C">
          <w:rPr>
            <w:rFonts w:ascii="Times New Roman" w:hAnsi="Times New Roman" w:cs="Times New Roman"/>
            <w:sz w:val="24"/>
          </w:rPr>
          <w:delText>which can</w:delText>
        </w:r>
      </w:del>
      <w:del w:id="258" w:author="." w:date="2021-07-28T06:36:00Z">
        <w:r w:rsidR="0079605C">
          <w:rPr>
            <w:rFonts w:ascii="Times New Roman" w:hAnsi="Times New Roman" w:cs="Times New Roman"/>
            <w:sz w:val="24"/>
          </w:rPr>
          <w:delText xml:space="preserve"> largely reduce</w:delText>
        </w:r>
      </w:del>
      <w:ins w:id="259" w:author="." w:date="2021-07-28T06:38:00Z">
        <w:r w:rsidRPr="00AB1B45">
          <w:rPr>
            <w:rFonts w:ascii="Times New Roman" w:hAnsi="Times New Roman" w:cs="Times New Roman"/>
            <w:sz w:val="24"/>
          </w:rPr>
          <w:t>T</w:t>
        </w:r>
      </w:ins>
      <w:ins w:id="260" w:author="." w:date="2021-07-28T06:36:00Z">
        <w:r w:rsidRPr="00AB1B45">
          <w:rPr>
            <w:rFonts w:ascii="Times New Roman" w:hAnsi="Times New Roman" w:cs="Times New Roman"/>
            <w:sz w:val="24"/>
          </w:rPr>
          <w:t>h</w:t>
        </w:r>
      </w:ins>
      <w:ins w:id="261" w:author="." w:date="2021-07-28T06:38:00Z">
        <w:r w:rsidRPr="00AB1B45">
          <w:rPr>
            <w:rFonts w:ascii="Times New Roman" w:hAnsi="Times New Roman" w:cs="Times New Roman"/>
            <w:sz w:val="24"/>
          </w:rPr>
          <w:t>erefore,</w:t>
        </w:r>
      </w:ins>
      <w:r w:rsidR="0079605C">
        <w:rPr>
          <w:rFonts w:ascii="Times New Roman" w:hAnsi="Times New Roman" w:cs="Times New Roman"/>
          <w:sz w:val="24"/>
        </w:rPr>
        <w:t xml:space="preserve"> the potential confounding effects of other species on the </w:t>
      </w:r>
      <w:proofErr w:type="spellStart"/>
      <w:r w:rsidR="0079605C">
        <w:rPr>
          <w:rFonts w:ascii="Times New Roman" w:hAnsi="Times New Roman" w:cs="Times New Roman"/>
          <w:sz w:val="24"/>
        </w:rPr>
        <w:t>trophic</w:t>
      </w:r>
      <w:proofErr w:type="spellEnd"/>
      <w:r w:rsidR="0079605C">
        <w:rPr>
          <w:rFonts w:ascii="Times New Roman" w:hAnsi="Times New Roman" w:cs="Times New Roman"/>
          <w:sz w:val="24"/>
        </w:rPr>
        <w:t xml:space="preserve"> interactions among focal organisms</w:t>
      </w:r>
      <w:ins w:id="262" w:author="." w:date="2021-07-28T06:38:00Z">
        <w:r w:rsidRPr="00AB1B45">
          <w:rPr>
            <w:rFonts w:ascii="Times New Roman" w:hAnsi="Times New Roman" w:cs="Times New Roman"/>
            <w:sz w:val="24"/>
          </w:rPr>
          <w:t xml:space="preserve"> can be largely reduced</w:t>
        </w:r>
      </w:ins>
      <w:r w:rsidR="0079605C">
        <w:rPr>
          <w:rFonts w:ascii="Times New Roman" w:hAnsi="Times New Roman" w:cs="Times New Roman"/>
          <w:sz w:val="24"/>
        </w:rPr>
        <w:t xml:space="preserve">. If proven successful, this framework </w:t>
      </w:r>
      <w:r w:rsidR="0081408A">
        <w:rPr>
          <w:rFonts w:ascii="Times New Roman" w:hAnsi="Times New Roman" w:cs="Times New Roman" w:hint="eastAsia"/>
          <w:sz w:val="24"/>
        </w:rPr>
        <w:t xml:space="preserve">can be </w:t>
      </w:r>
      <w:r w:rsidR="0079605C">
        <w:rPr>
          <w:rFonts w:ascii="Times New Roman" w:hAnsi="Times New Roman" w:cs="Times New Roman"/>
          <w:sz w:val="24"/>
        </w:rPr>
        <w:t xml:space="preserve">extended to food webs involving more complex interactions (e.g., cannibalism, multiple shared prey) and further complemented with other approaches (e.g., MGCA) to </w:t>
      </w:r>
      <w:del w:id="263" w:author="." w:date="2021-07-28T07:01:00Z">
        <w:r w:rsidR="0079605C">
          <w:rPr>
            <w:rFonts w:ascii="Times New Roman" w:hAnsi="Times New Roman" w:cs="Times New Roman"/>
            <w:sz w:val="24"/>
          </w:rPr>
          <w:delText xml:space="preserve">provide </w:delText>
        </w:r>
      </w:del>
      <w:ins w:id="264" w:author="." w:date="2021-07-28T07:01:00Z">
        <w:r w:rsidR="00CF7E88">
          <w:rPr>
            <w:rFonts w:ascii="Times New Roman" w:hAnsi="Times New Roman" w:cs="Times New Roman" w:hint="eastAsia"/>
            <w:sz w:val="24"/>
          </w:rPr>
          <w:t>capture</w:t>
        </w:r>
        <w:r w:rsidR="0079605C">
          <w:rPr>
            <w:rFonts w:ascii="Times New Roman" w:hAnsi="Times New Roman" w:cs="Times New Roman"/>
            <w:sz w:val="24"/>
          </w:rPr>
          <w:t xml:space="preserve"> </w:t>
        </w:r>
      </w:ins>
      <w:r w:rsidR="0079605C">
        <w:rPr>
          <w:rFonts w:ascii="Times New Roman" w:hAnsi="Times New Roman" w:cs="Times New Roman"/>
          <w:sz w:val="24"/>
        </w:rPr>
        <w:t xml:space="preserve">a more complete picture of the IGP dynamics in the field. </w:t>
      </w:r>
      <w:ins w:id="265" w:author="." w:date="2021-07-29T19:36:00Z">
        <w:r w:rsidR="004771C1">
          <w:rPr>
            <w:rFonts w:ascii="Times New Roman" w:hAnsi="Times New Roman" w:cs="Times New Roman" w:hint="eastAsia"/>
            <w:sz w:val="24"/>
          </w:rPr>
          <w:t>S</w:t>
        </w:r>
      </w:ins>
      <w:ins w:id="266" w:author="." w:date="2021-07-28T06:53:00Z">
        <w:r w:rsidRPr="00AB1B45">
          <w:rPr>
            <w:rFonts w:ascii="Times New Roman" w:hAnsi="Times New Roman" w:cs="Times New Roman"/>
            <w:sz w:val="24"/>
          </w:rPr>
          <w:t xml:space="preserve">uch </w:t>
        </w:r>
      </w:ins>
      <w:ins w:id="267" w:author="." w:date="2021-07-29T19:22:00Z">
        <w:r w:rsidR="000356CD">
          <w:rPr>
            <w:rFonts w:ascii="Times New Roman" w:hAnsi="Times New Roman" w:cs="Times New Roman" w:hint="eastAsia"/>
            <w:sz w:val="24"/>
          </w:rPr>
          <w:t>understanding</w:t>
        </w:r>
      </w:ins>
      <w:ins w:id="268" w:author="." w:date="2021-07-28T06:53:00Z">
        <w:r w:rsidRPr="00AB1B45">
          <w:rPr>
            <w:rFonts w:ascii="Times New Roman" w:hAnsi="Times New Roman" w:cs="Times New Roman"/>
            <w:sz w:val="24"/>
          </w:rPr>
          <w:t xml:space="preserve"> will provide a</w:t>
        </w:r>
      </w:ins>
      <w:ins w:id="269" w:author="." w:date="2021-07-28T07:00:00Z">
        <w:r w:rsidRPr="00AB1B45">
          <w:rPr>
            <w:rFonts w:ascii="Times New Roman" w:hAnsi="Times New Roman" w:cs="Times New Roman"/>
            <w:sz w:val="24"/>
          </w:rPr>
          <w:t xml:space="preserve">n important </w:t>
        </w:r>
      </w:ins>
      <w:ins w:id="270" w:author="." w:date="2021-07-28T06:53:00Z">
        <w:r w:rsidRPr="00AB1B45">
          <w:rPr>
            <w:rFonts w:ascii="Times New Roman" w:hAnsi="Times New Roman" w:cs="Times New Roman"/>
            <w:sz w:val="24"/>
          </w:rPr>
          <w:t>piece of the puzzle in food web ecology.</w:t>
        </w:r>
      </w:ins>
    </w:p>
    <w:p w:rsidR="008476E8" w:rsidRPr="00DD4D4E" w:rsidRDefault="008476E8" w:rsidP="00DD4D4E">
      <w:pPr>
        <w:rPr>
          <w:rFonts w:ascii="Times New Roman" w:hAnsi="Times New Roman" w:cs="Times New Roman"/>
          <w:b/>
          <w:color w:val="FF0000"/>
        </w:rPr>
      </w:pPr>
    </w:p>
    <w:p w:rsidR="00AC3011" w:rsidRPr="00A84395" w:rsidRDefault="00AC3011" w:rsidP="00AC3011">
      <w:pPr>
        <w:rPr>
          <w:rFonts w:ascii="Times New Roman" w:hAnsi="Times New Roman" w:cs="Times New Roman"/>
          <w:b/>
        </w:rPr>
      </w:pPr>
      <w:r w:rsidRPr="00A84395">
        <w:rPr>
          <w:rFonts w:ascii="Times New Roman" w:hAnsi="Times New Roman" w:cs="Times New Roman"/>
          <w:b/>
        </w:rPr>
        <w:t>Motivation</w:t>
      </w:r>
    </w:p>
    <w:p w:rsidR="00052BD9" w:rsidRDefault="00AC3011" w:rsidP="00AC3011">
      <w:pPr>
        <w:rPr>
          <w:ins w:id="271" w:author="." w:date="2021-07-28T07:02:00Z"/>
          <w:rFonts w:ascii="Times New Roman" w:hAnsi="Times New Roman" w:cs="Times New Roman"/>
          <w:sz w:val="24"/>
        </w:rPr>
      </w:pPr>
      <w:r w:rsidRPr="007244AB">
        <w:rPr>
          <w:rFonts w:ascii="Times New Roman" w:hAnsi="Times New Roman" w:cs="Times New Roman"/>
          <w:sz w:val="24"/>
          <w:szCs w:val="24"/>
        </w:rPr>
        <w:lastRenderedPageBreak/>
        <w:tab/>
      </w:r>
      <w:ins w:id="272" w:author="." w:date="2021-07-25T20:25:00Z">
        <w:r w:rsidR="007244AB" w:rsidRPr="007244AB">
          <w:rPr>
            <w:rFonts w:ascii="Times New Roman" w:hAnsi="Times New Roman" w:cs="Times New Roman"/>
            <w:sz w:val="24"/>
            <w:szCs w:val="24"/>
          </w:rPr>
          <w:t xml:space="preserve">In my previous </w:t>
        </w:r>
      </w:ins>
      <w:ins w:id="273" w:author="." w:date="2021-07-25T20:26:00Z">
        <w:r w:rsidR="007244AB">
          <w:rPr>
            <w:rFonts w:ascii="Times New Roman" w:hAnsi="Times New Roman" w:cs="Times New Roman" w:hint="eastAsia"/>
            <w:sz w:val="24"/>
            <w:szCs w:val="24"/>
          </w:rPr>
          <w:t xml:space="preserve">study, </w:t>
        </w:r>
      </w:ins>
      <w:r w:rsidRPr="007244AB">
        <w:rPr>
          <w:rFonts w:ascii="Times New Roman" w:hAnsi="Times New Roman" w:cs="Times New Roman"/>
          <w:sz w:val="24"/>
          <w:szCs w:val="24"/>
        </w:rPr>
        <w:t>I have been using stable isotope analysis to quantify the diet compositions of generalist arthropod predators in rice agro-ecosystems</w:t>
      </w:r>
      <w:del w:id="274" w:author="." w:date="2021-07-25T20:24:00Z">
        <w:r w:rsidRPr="007244AB" w:rsidDel="007244AB">
          <w:rPr>
            <w:rFonts w:ascii="Times New Roman" w:hAnsi="Times New Roman" w:cs="Times New Roman"/>
            <w:sz w:val="24"/>
            <w:szCs w:val="24"/>
          </w:rPr>
          <w:delText xml:space="preserve"> in Taiwan</w:delText>
        </w:r>
      </w:del>
      <w:del w:id="275" w:author="." w:date="2021-07-25T20:26:00Z">
        <w:r w:rsidRPr="007244AB" w:rsidDel="007244AB">
          <w:rPr>
            <w:rFonts w:ascii="Times New Roman" w:hAnsi="Times New Roman" w:cs="Times New Roman"/>
            <w:sz w:val="24"/>
            <w:szCs w:val="24"/>
          </w:rPr>
          <w:delText xml:space="preserve">. </w:delText>
        </w:r>
      </w:del>
      <w:del w:id="276" w:author="." w:date="2021-07-25T20:25:00Z">
        <w:r w:rsidRPr="007244AB" w:rsidDel="007244AB">
          <w:rPr>
            <w:rFonts w:ascii="Times New Roman" w:hAnsi="Times New Roman" w:cs="Times New Roman"/>
            <w:sz w:val="24"/>
            <w:szCs w:val="24"/>
          </w:rPr>
          <w:delText>In my previous manuscript</w:delText>
        </w:r>
      </w:del>
      <w:del w:id="277" w:author="." w:date="2021-07-25T20:24:00Z">
        <w:r w:rsidRPr="007244AB" w:rsidDel="007244AB">
          <w:rPr>
            <w:rFonts w:ascii="Times New Roman" w:hAnsi="Times New Roman" w:cs="Times New Roman"/>
            <w:sz w:val="24"/>
            <w:szCs w:val="24"/>
          </w:rPr>
          <w:delText xml:space="preserve"> (published in the journal </w:delText>
        </w:r>
        <w:r w:rsidRPr="007244AB" w:rsidDel="007244AB">
          <w:rPr>
            <w:rFonts w:ascii="Times New Roman" w:hAnsi="Times New Roman" w:cs="Times New Roman"/>
            <w:i/>
            <w:sz w:val="24"/>
            <w:szCs w:val="24"/>
          </w:rPr>
          <w:delText>Ecosphere</w:delText>
        </w:r>
        <w:r w:rsidRPr="007244AB" w:rsidDel="007244AB">
          <w:rPr>
            <w:rFonts w:ascii="Times New Roman" w:hAnsi="Times New Roman" w:cs="Times New Roman"/>
            <w:sz w:val="24"/>
            <w:szCs w:val="24"/>
          </w:rPr>
          <w:delText>)</w:delText>
        </w:r>
      </w:del>
      <w:r w:rsidRPr="007244AB">
        <w:rPr>
          <w:rFonts w:ascii="Times New Roman" w:hAnsi="Times New Roman" w:cs="Times New Roman"/>
          <w:sz w:val="24"/>
          <w:szCs w:val="24"/>
        </w:rPr>
        <w:t>,</w:t>
      </w:r>
      <w:ins w:id="278" w:author="." w:date="2021-07-25T20:26:00Z">
        <w:r w:rsidR="007244AB">
          <w:rPr>
            <w:rFonts w:ascii="Times New Roman" w:hAnsi="Times New Roman" w:cs="Times New Roman" w:hint="eastAsia"/>
            <w:sz w:val="24"/>
            <w:szCs w:val="24"/>
          </w:rPr>
          <w:t xml:space="preserve"> and</w:t>
        </w:r>
      </w:ins>
      <w:r w:rsidRPr="007244AB">
        <w:rPr>
          <w:rFonts w:ascii="Times New Roman" w:hAnsi="Times New Roman" w:cs="Times New Roman"/>
          <w:sz w:val="24"/>
          <w:szCs w:val="24"/>
        </w:rPr>
        <w:t xml:space="preserve"> a few reviewers expressed the concern over whether IGP would affect the diet compositions of predators. In f</w:t>
      </w:r>
      <w:r w:rsidR="00CC446B" w:rsidRPr="00CC446B">
        <w:rPr>
          <w:rFonts w:ascii="Times New Roman" w:hAnsi="Times New Roman" w:cs="Times New Roman"/>
          <w:sz w:val="24"/>
          <w:szCs w:val="24"/>
        </w:rPr>
        <w:t xml:space="preserve">act, IGP may occur among the predators in our system, </w:t>
      </w:r>
      <w:del w:id="279" w:author="." w:date="2021-07-25T20:39:00Z">
        <w:r w:rsidR="00841C5B" w:rsidRPr="00841C5B">
          <w:rPr>
            <w:rFonts w:ascii="Times New Roman" w:hAnsi="Times New Roman" w:cs="Times New Roman"/>
            <w:sz w:val="24"/>
            <w:szCs w:val="24"/>
          </w:rPr>
          <w:delText xml:space="preserve">yet </w:delText>
        </w:r>
      </w:del>
      <w:ins w:id="280" w:author="." w:date="2021-07-25T20:39:00Z">
        <w:r w:rsidR="00F0398A">
          <w:rPr>
            <w:rFonts w:ascii="Times New Roman" w:hAnsi="Times New Roman" w:cs="Times New Roman" w:hint="eastAsia"/>
            <w:sz w:val="24"/>
            <w:szCs w:val="24"/>
          </w:rPr>
          <w:t>but</w:t>
        </w:r>
        <w:r w:rsidR="00F0398A" w:rsidRPr="007244AB">
          <w:rPr>
            <w:rFonts w:ascii="Times New Roman" w:hAnsi="Times New Roman" w:cs="Times New Roman"/>
            <w:sz w:val="24"/>
            <w:szCs w:val="24"/>
          </w:rPr>
          <w:t xml:space="preserve"> </w:t>
        </w:r>
      </w:ins>
      <w:r w:rsidRPr="007244AB">
        <w:rPr>
          <w:rFonts w:ascii="Times New Roman" w:hAnsi="Times New Roman" w:cs="Times New Roman"/>
          <w:sz w:val="24"/>
          <w:szCs w:val="24"/>
        </w:rPr>
        <w:t xml:space="preserve">we were not able to quantify </w:t>
      </w:r>
      <w:del w:id="281" w:author="." w:date="2021-07-25T21:55:00Z">
        <w:r w:rsidRPr="007244AB" w:rsidDel="00AB097B">
          <w:rPr>
            <w:rFonts w:ascii="Times New Roman" w:hAnsi="Times New Roman" w:cs="Times New Roman"/>
            <w:sz w:val="24"/>
            <w:szCs w:val="24"/>
          </w:rPr>
          <w:delText xml:space="preserve">IGP </w:delText>
        </w:r>
      </w:del>
      <w:ins w:id="282" w:author="." w:date="2021-07-25T21:55:00Z">
        <w:r w:rsidR="00AB097B">
          <w:rPr>
            <w:rFonts w:ascii="Times New Roman" w:hAnsi="Times New Roman" w:cs="Times New Roman" w:hint="eastAsia"/>
            <w:sz w:val="24"/>
            <w:szCs w:val="24"/>
          </w:rPr>
          <w:t>that</w:t>
        </w:r>
        <w:r w:rsidR="00AB097B" w:rsidRPr="007244AB">
          <w:rPr>
            <w:rFonts w:ascii="Times New Roman" w:hAnsi="Times New Roman" w:cs="Times New Roman"/>
            <w:sz w:val="24"/>
            <w:szCs w:val="24"/>
          </w:rPr>
          <w:t xml:space="preserve"> </w:t>
        </w:r>
      </w:ins>
      <w:r w:rsidRPr="007244AB">
        <w:rPr>
          <w:rFonts w:ascii="Times New Roman" w:hAnsi="Times New Roman" w:cs="Times New Roman"/>
          <w:sz w:val="24"/>
          <w:szCs w:val="24"/>
        </w:rPr>
        <w:t>due to the</w:t>
      </w:r>
      <w:r w:rsidRPr="00A84395">
        <w:rPr>
          <w:rFonts w:ascii="Times New Roman" w:hAnsi="Times New Roman" w:cs="Times New Roman"/>
          <w:sz w:val="24"/>
        </w:rPr>
        <w:t xml:space="preserve"> limitations of stable isotope mixing models. This question really puzzled me at that time and haunted my mind for long</w:t>
      </w:r>
      <w:ins w:id="283" w:author="." w:date="2021-07-25T20:29:00Z">
        <w:r w:rsidR="00A14E44">
          <w:rPr>
            <w:rFonts w:ascii="Times New Roman" w:hAnsi="Times New Roman" w:cs="Times New Roman" w:hint="eastAsia"/>
            <w:sz w:val="24"/>
          </w:rPr>
          <w:t xml:space="preserve">. </w:t>
        </w:r>
      </w:ins>
      <w:ins w:id="284" w:author="." w:date="2021-07-25T20:34:00Z">
        <w:r w:rsidR="00A14E44">
          <w:rPr>
            <w:rFonts w:ascii="Times New Roman" w:hAnsi="Times New Roman" w:cs="Times New Roman" w:hint="eastAsia"/>
            <w:sz w:val="24"/>
          </w:rPr>
          <w:t>A</w:t>
        </w:r>
      </w:ins>
      <w:ins w:id="285" w:author="." w:date="2021-07-25T20:31:00Z">
        <w:r w:rsidR="00A14E44">
          <w:rPr>
            <w:rFonts w:ascii="Times New Roman" w:hAnsi="Times New Roman" w:cs="Times New Roman" w:hint="eastAsia"/>
            <w:sz w:val="24"/>
          </w:rPr>
          <w:t xml:space="preserve">fter doing some literature review, I </w:t>
        </w:r>
      </w:ins>
      <w:ins w:id="286" w:author="." w:date="2021-07-25T20:34:00Z">
        <w:r w:rsidR="00A14E44">
          <w:rPr>
            <w:rFonts w:ascii="Times New Roman" w:hAnsi="Times New Roman" w:cs="Times New Roman" w:hint="eastAsia"/>
            <w:sz w:val="24"/>
          </w:rPr>
          <w:t>felt</w:t>
        </w:r>
      </w:ins>
      <w:ins w:id="287" w:author="." w:date="2021-07-25T20:31:00Z">
        <w:r w:rsidR="00A14E44">
          <w:rPr>
            <w:rFonts w:ascii="Times New Roman" w:hAnsi="Times New Roman" w:cs="Times New Roman" w:hint="eastAsia"/>
            <w:sz w:val="24"/>
          </w:rPr>
          <w:t xml:space="preserve"> that </w:t>
        </w:r>
      </w:ins>
      <w:ins w:id="288" w:author="." w:date="2021-07-25T20:33:00Z">
        <w:r w:rsidR="00A14E44">
          <w:rPr>
            <w:rFonts w:ascii="Times New Roman" w:hAnsi="Times New Roman" w:cs="Times New Roman" w:hint="eastAsia"/>
            <w:sz w:val="24"/>
          </w:rPr>
          <w:t xml:space="preserve">previous </w:t>
        </w:r>
      </w:ins>
      <w:ins w:id="289" w:author="." w:date="2021-07-25T20:32:00Z">
        <w:r w:rsidR="00A14E44">
          <w:rPr>
            <w:rFonts w:ascii="Times New Roman" w:hAnsi="Times New Roman" w:cs="Times New Roman" w:hint="eastAsia"/>
            <w:sz w:val="24"/>
          </w:rPr>
          <w:t xml:space="preserve">studies on IGP </w:t>
        </w:r>
      </w:ins>
      <w:ins w:id="290" w:author="." w:date="2021-07-25T20:33:00Z">
        <w:r w:rsidR="00A14E44">
          <w:rPr>
            <w:rFonts w:ascii="Times New Roman" w:hAnsi="Times New Roman" w:cs="Times New Roman" w:hint="eastAsia"/>
            <w:sz w:val="24"/>
          </w:rPr>
          <w:t>have focused</w:t>
        </w:r>
      </w:ins>
      <w:ins w:id="291" w:author="." w:date="2021-07-25T20:32:00Z">
        <w:r w:rsidR="00A14E44">
          <w:rPr>
            <w:rFonts w:ascii="Times New Roman" w:hAnsi="Times New Roman" w:cs="Times New Roman" w:hint="eastAsia"/>
            <w:sz w:val="24"/>
          </w:rPr>
          <w:t xml:space="preserve"> </w:t>
        </w:r>
      </w:ins>
      <w:ins w:id="292" w:author="." w:date="2021-07-25T20:33:00Z">
        <w:r w:rsidR="00A14E44">
          <w:rPr>
            <w:rFonts w:ascii="Times New Roman" w:hAnsi="Times New Roman" w:cs="Times New Roman" w:hint="eastAsia"/>
            <w:sz w:val="24"/>
          </w:rPr>
          <w:t>m</w:t>
        </w:r>
      </w:ins>
      <w:ins w:id="293" w:author="." w:date="2021-07-25T20:34:00Z">
        <w:r w:rsidR="00A14E44">
          <w:rPr>
            <w:rFonts w:ascii="Times New Roman" w:hAnsi="Times New Roman" w:cs="Times New Roman" w:hint="eastAsia"/>
            <w:sz w:val="24"/>
          </w:rPr>
          <w:t>ainly</w:t>
        </w:r>
      </w:ins>
      <w:ins w:id="294" w:author="." w:date="2021-07-25T20:33:00Z">
        <w:r w:rsidR="00A14E44">
          <w:rPr>
            <w:rFonts w:ascii="Times New Roman" w:hAnsi="Times New Roman" w:cs="Times New Roman" w:hint="eastAsia"/>
            <w:sz w:val="24"/>
          </w:rPr>
          <w:t xml:space="preserve"> </w:t>
        </w:r>
      </w:ins>
      <w:ins w:id="295" w:author="." w:date="2021-07-25T20:32:00Z">
        <w:r w:rsidR="00A14E44">
          <w:rPr>
            <w:rFonts w:ascii="Times New Roman" w:hAnsi="Times New Roman" w:cs="Times New Roman" w:hint="eastAsia"/>
            <w:sz w:val="24"/>
          </w:rPr>
          <w:t xml:space="preserve">on the qualitative aspect of </w:t>
        </w:r>
      </w:ins>
      <w:ins w:id="296" w:author="." w:date="2021-07-25T20:33:00Z">
        <w:r w:rsidR="00A14E44">
          <w:rPr>
            <w:rFonts w:ascii="Times New Roman" w:hAnsi="Times New Roman" w:cs="Times New Roman" w:hint="eastAsia"/>
            <w:sz w:val="24"/>
          </w:rPr>
          <w:t>IGP</w:t>
        </w:r>
      </w:ins>
      <w:ins w:id="297" w:author="." w:date="2021-07-25T20:35:00Z">
        <w:r w:rsidR="00A14E44">
          <w:rPr>
            <w:rFonts w:ascii="Times New Roman" w:hAnsi="Times New Roman" w:cs="Times New Roman" w:hint="eastAsia"/>
            <w:sz w:val="24"/>
          </w:rPr>
          <w:t xml:space="preserve"> (</w:t>
        </w:r>
      </w:ins>
      <w:ins w:id="298" w:author="." w:date="2021-07-25T20:36:00Z">
        <w:r w:rsidR="00A14E44">
          <w:rPr>
            <w:rFonts w:ascii="Times New Roman" w:hAnsi="Times New Roman" w:cs="Times New Roman" w:hint="eastAsia"/>
            <w:sz w:val="24"/>
          </w:rPr>
          <w:t xml:space="preserve">e.g., how IGP might affect predator-prey </w:t>
        </w:r>
        <w:r w:rsidR="00A14E44">
          <w:rPr>
            <w:rFonts w:ascii="Times New Roman" w:hAnsi="Times New Roman" w:cs="Times New Roman"/>
            <w:sz w:val="24"/>
          </w:rPr>
          <w:t>population</w:t>
        </w:r>
        <w:r w:rsidR="00A14E44">
          <w:rPr>
            <w:rFonts w:ascii="Times New Roman" w:hAnsi="Times New Roman" w:cs="Times New Roman" w:hint="eastAsia"/>
            <w:sz w:val="24"/>
          </w:rPr>
          <w:t xml:space="preserve"> dynamics</w:t>
        </w:r>
      </w:ins>
      <w:ins w:id="299" w:author="." w:date="2021-07-25T20:35:00Z">
        <w:r w:rsidR="00A14E44">
          <w:rPr>
            <w:rFonts w:ascii="Times New Roman" w:hAnsi="Times New Roman" w:cs="Times New Roman" w:hint="eastAsia"/>
            <w:sz w:val="24"/>
          </w:rPr>
          <w:t>)</w:t>
        </w:r>
      </w:ins>
      <w:ins w:id="300" w:author="." w:date="2021-07-25T20:33:00Z">
        <w:r w:rsidR="00A14E44">
          <w:rPr>
            <w:rFonts w:ascii="Times New Roman" w:hAnsi="Times New Roman" w:cs="Times New Roman" w:hint="eastAsia"/>
            <w:sz w:val="24"/>
          </w:rPr>
          <w:t xml:space="preserve">, </w:t>
        </w:r>
      </w:ins>
      <w:ins w:id="301" w:author="." w:date="2021-07-25T20:39:00Z">
        <w:r w:rsidR="00F0398A">
          <w:rPr>
            <w:rFonts w:ascii="Times New Roman" w:hAnsi="Times New Roman" w:cs="Times New Roman" w:hint="eastAsia"/>
            <w:sz w:val="24"/>
          </w:rPr>
          <w:t>yet</w:t>
        </w:r>
      </w:ins>
      <w:ins w:id="302" w:author="." w:date="2021-07-25T20:33:00Z">
        <w:r w:rsidR="00A14E44">
          <w:rPr>
            <w:rFonts w:ascii="Times New Roman" w:hAnsi="Times New Roman" w:cs="Times New Roman" w:hint="eastAsia"/>
            <w:sz w:val="24"/>
          </w:rPr>
          <w:t xml:space="preserve"> </w:t>
        </w:r>
      </w:ins>
      <w:ins w:id="303" w:author="." w:date="2021-07-25T20:39:00Z">
        <w:r w:rsidR="00F0398A">
          <w:rPr>
            <w:rFonts w:ascii="Times New Roman" w:hAnsi="Times New Roman" w:cs="Times New Roman" w:hint="eastAsia"/>
            <w:sz w:val="24"/>
          </w:rPr>
          <w:t xml:space="preserve">relatively </w:t>
        </w:r>
      </w:ins>
      <w:ins w:id="304" w:author="." w:date="2021-07-25T20:29:00Z">
        <w:r w:rsidR="00A14E44">
          <w:rPr>
            <w:rFonts w:ascii="Times New Roman" w:hAnsi="Times New Roman" w:cs="Times New Roman" w:hint="eastAsia"/>
            <w:sz w:val="24"/>
          </w:rPr>
          <w:t xml:space="preserve">few have </w:t>
        </w:r>
      </w:ins>
      <w:ins w:id="305" w:author="." w:date="2021-07-25T20:30:00Z">
        <w:r w:rsidR="00A14E44">
          <w:rPr>
            <w:rFonts w:ascii="Times New Roman" w:hAnsi="Times New Roman" w:cs="Times New Roman" w:hint="eastAsia"/>
            <w:sz w:val="24"/>
          </w:rPr>
          <w:t>experimentally</w:t>
        </w:r>
      </w:ins>
      <w:ins w:id="306" w:author="." w:date="2021-07-25T21:57:00Z">
        <w:r w:rsidR="00AB097B">
          <w:rPr>
            <w:rFonts w:ascii="Times New Roman" w:hAnsi="Times New Roman" w:cs="Times New Roman" w:hint="eastAsia"/>
            <w:sz w:val="24"/>
          </w:rPr>
          <w:t xml:space="preserve"> examined</w:t>
        </w:r>
      </w:ins>
      <w:ins w:id="307" w:author="." w:date="2021-07-25T20:31:00Z">
        <w:r w:rsidR="00A14E44">
          <w:rPr>
            <w:rFonts w:ascii="Times New Roman" w:hAnsi="Times New Roman" w:cs="Times New Roman" w:hint="eastAsia"/>
            <w:sz w:val="24"/>
          </w:rPr>
          <w:t xml:space="preserve"> </w:t>
        </w:r>
      </w:ins>
      <w:ins w:id="308" w:author="." w:date="2021-07-25T21:57:00Z">
        <w:r w:rsidR="00AB097B">
          <w:rPr>
            <w:rFonts w:ascii="Times New Roman" w:hAnsi="Times New Roman" w:cs="Times New Roman" w:hint="eastAsia"/>
            <w:sz w:val="24"/>
          </w:rPr>
          <w:t>the quantitative aspect</w:t>
        </w:r>
      </w:ins>
      <w:ins w:id="309" w:author="." w:date="2021-07-25T20:36:00Z">
        <w:r w:rsidR="00A14E44">
          <w:rPr>
            <w:rFonts w:ascii="Times New Roman" w:hAnsi="Times New Roman" w:cs="Times New Roman" w:hint="eastAsia"/>
            <w:sz w:val="24"/>
          </w:rPr>
          <w:t xml:space="preserve"> </w:t>
        </w:r>
      </w:ins>
      <w:ins w:id="310" w:author="." w:date="2021-07-25T21:57:00Z">
        <w:r w:rsidR="00AB097B">
          <w:rPr>
            <w:rFonts w:ascii="Times New Roman" w:hAnsi="Times New Roman" w:cs="Times New Roman" w:hint="eastAsia"/>
            <w:sz w:val="24"/>
          </w:rPr>
          <w:t xml:space="preserve">of IGP </w:t>
        </w:r>
      </w:ins>
      <w:ins w:id="311" w:author="." w:date="2021-07-25T20:36:00Z">
        <w:r w:rsidR="00A14E44">
          <w:rPr>
            <w:rFonts w:ascii="Times New Roman" w:hAnsi="Times New Roman" w:cs="Times New Roman" w:hint="eastAsia"/>
            <w:sz w:val="24"/>
          </w:rPr>
          <w:t xml:space="preserve">(e.g., how intense IGP is in the </w:t>
        </w:r>
      </w:ins>
      <w:ins w:id="312" w:author="." w:date="2021-07-25T20:37:00Z">
        <w:r w:rsidR="00A14E44">
          <w:rPr>
            <w:rFonts w:ascii="Times New Roman" w:hAnsi="Times New Roman" w:cs="Times New Roman" w:hint="eastAsia"/>
            <w:sz w:val="24"/>
          </w:rPr>
          <w:t>system</w:t>
        </w:r>
      </w:ins>
      <w:ins w:id="313" w:author="." w:date="2021-07-25T20:36:00Z">
        <w:r w:rsidR="00A14E44">
          <w:rPr>
            <w:rFonts w:ascii="Times New Roman" w:hAnsi="Times New Roman" w:cs="Times New Roman" w:hint="eastAsia"/>
            <w:sz w:val="24"/>
          </w:rPr>
          <w:t>)</w:t>
        </w:r>
      </w:ins>
      <w:ins w:id="314" w:author="." w:date="2021-07-25T20:34:00Z">
        <w:r w:rsidR="00A14E44">
          <w:rPr>
            <w:rFonts w:ascii="Times New Roman" w:hAnsi="Times New Roman" w:cs="Times New Roman" w:hint="eastAsia"/>
            <w:sz w:val="24"/>
          </w:rPr>
          <w:t xml:space="preserve">. </w:t>
        </w:r>
      </w:ins>
      <w:ins w:id="315" w:author="." w:date="2021-07-25T20:35:00Z">
        <w:r w:rsidR="00A14E44">
          <w:rPr>
            <w:rFonts w:ascii="Times New Roman" w:hAnsi="Times New Roman" w:cs="Times New Roman" w:hint="eastAsia"/>
            <w:sz w:val="24"/>
          </w:rPr>
          <w:t xml:space="preserve">This </w:t>
        </w:r>
      </w:ins>
      <w:del w:id="316" w:author="." w:date="2021-07-25T20:29:00Z">
        <w:r w:rsidRPr="00A84395" w:rsidDel="00A14E44">
          <w:rPr>
            <w:rFonts w:ascii="Times New Roman" w:hAnsi="Times New Roman" w:cs="Times New Roman"/>
            <w:sz w:val="24"/>
          </w:rPr>
          <w:delText>,</w:delText>
        </w:r>
      </w:del>
      <w:del w:id="317" w:author="." w:date="2021-07-25T20:35:00Z">
        <w:r w:rsidRPr="00A84395" w:rsidDel="00A14E44">
          <w:rPr>
            <w:rFonts w:ascii="Times New Roman" w:hAnsi="Times New Roman" w:cs="Times New Roman"/>
            <w:sz w:val="24"/>
          </w:rPr>
          <w:delText xml:space="preserve"> which e</w:delText>
        </w:r>
      </w:del>
      <w:ins w:id="318" w:author="." w:date="2021-07-25T20:35:00Z">
        <w:r w:rsidR="00A14E44">
          <w:rPr>
            <w:rFonts w:ascii="Times New Roman" w:hAnsi="Times New Roman" w:cs="Times New Roman" w:hint="eastAsia"/>
            <w:sz w:val="24"/>
          </w:rPr>
          <w:t>e</w:t>
        </w:r>
      </w:ins>
      <w:r w:rsidRPr="00A84395">
        <w:rPr>
          <w:rFonts w:ascii="Times New Roman" w:hAnsi="Times New Roman" w:cs="Times New Roman"/>
          <w:sz w:val="24"/>
        </w:rPr>
        <w:t xml:space="preserve">ventually brought me to the idea of using controlled feeding experiments along with stable isotope analysis to determine the degree of IGP in the field. </w:t>
      </w:r>
      <w:ins w:id="319" w:author="." w:date="2021-07-29T19:45:00Z">
        <w:r w:rsidR="003236A5">
          <w:rPr>
            <w:rFonts w:ascii="Times New Roman" w:hAnsi="Times New Roman" w:cs="Times New Roman" w:hint="eastAsia"/>
            <w:sz w:val="24"/>
          </w:rPr>
          <w:t>N</w:t>
        </w:r>
      </w:ins>
      <w:ins w:id="320" w:author="." w:date="2021-07-29T19:44:00Z">
        <w:r w:rsidR="003236A5" w:rsidRPr="003236A5">
          <w:rPr>
            <w:rFonts w:ascii="Times New Roman" w:hAnsi="Times New Roman" w:cs="Times New Roman"/>
            <w:sz w:val="24"/>
          </w:rPr>
          <w:t xml:space="preserve">otwithstanding the </w:t>
        </w:r>
        <w:r w:rsidR="003236A5">
          <w:rPr>
            <w:rFonts w:ascii="Times New Roman" w:hAnsi="Times New Roman" w:cs="Times New Roman" w:hint="eastAsia"/>
            <w:sz w:val="24"/>
          </w:rPr>
          <w:t>limitations</w:t>
        </w:r>
      </w:ins>
      <w:ins w:id="321" w:author="." w:date="2021-07-25T20:41:00Z">
        <w:r w:rsidR="00783980">
          <w:rPr>
            <w:rFonts w:ascii="Times New Roman" w:hAnsi="Times New Roman" w:cs="Times New Roman" w:hint="eastAsia"/>
            <w:sz w:val="24"/>
          </w:rPr>
          <w:t>,</w:t>
        </w:r>
      </w:ins>
      <w:ins w:id="322" w:author="." w:date="2021-07-25T20:40:00Z">
        <w:r w:rsidR="00783980">
          <w:rPr>
            <w:rFonts w:ascii="Times New Roman" w:hAnsi="Times New Roman" w:cs="Times New Roman" w:hint="eastAsia"/>
            <w:sz w:val="24"/>
          </w:rPr>
          <w:t xml:space="preserve"> </w:t>
        </w:r>
      </w:ins>
      <w:r w:rsidRPr="00A84395">
        <w:rPr>
          <w:rFonts w:ascii="Times New Roman" w:hAnsi="Times New Roman" w:cs="Times New Roman"/>
          <w:sz w:val="24"/>
        </w:rPr>
        <w:t xml:space="preserve">I hope </w:t>
      </w:r>
      <w:ins w:id="323" w:author="." w:date="2021-07-29T19:42:00Z">
        <w:r w:rsidR="003236A5">
          <w:rPr>
            <w:rFonts w:ascii="Times New Roman" w:hAnsi="Times New Roman" w:cs="Times New Roman" w:hint="eastAsia"/>
            <w:sz w:val="24"/>
          </w:rPr>
          <w:t>the proposed framework</w:t>
        </w:r>
        <w:r w:rsidR="003236A5" w:rsidRPr="00A84395" w:rsidDel="003236A5">
          <w:rPr>
            <w:rFonts w:ascii="Times New Roman" w:hAnsi="Times New Roman" w:cs="Times New Roman"/>
            <w:sz w:val="24"/>
          </w:rPr>
          <w:t xml:space="preserve"> </w:t>
        </w:r>
      </w:ins>
      <w:del w:id="324" w:author="." w:date="2021-07-29T19:42:00Z">
        <w:r w:rsidRPr="00A84395" w:rsidDel="003236A5">
          <w:rPr>
            <w:rFonts w:ascii="Times New Roman" w:hAnsi="Times New Roman" w:cs="Times New Roman"/>
            <w:sz w:val="24"/>
          </w:rPr>
          <w:delText xml:space="preserve">that </w:delText>
        </w:r>
      </w:del>
      <w:del w:id="325" w:author="." w:date="2021-07-25T20:40:00Z">
        <w:r w:rsidRPr="00A84395" w:rsidDel="00783980">
          <w:rPr>
            <w:rFonts w:ascii="Times New Roman" w:hAnsi="Times New Roman" w:cs="Times New Roman"/>
            <w:sz w:val="24"/>
          </w:rPr>
          <w:delText>this study</w:delText>
        </w:r>
      </w:del>
      <w:del w:id="326" w:author="." w:date="2021-07-29T19:42:00Z">
        <w:r w:rsidRPr="00A84395" w:rsidDel="003236A5">
          <w:rPr>
            <w:rFonts w:ascii="Times New Roman" w:hAnsi="Times New Roman" w:cs="Times New Roman"/>
            <w:sz w:val="24"/>
          </w:rPr>
          <w:delText xml:space="preserve"> </w:delText>
        </w:r>
      </w:del>
      <w:r w:rsidRPr="00A84395">
        <w:rPr>
          <w:rFonts w:ascii="Times New Roman" w:hAnsi="Times New Roman" w:cs="Times New Roman"/>
          <w:sz w:val="24"/>
        </w:rPr>
        <w:t xml:space="preserve">can </w:t>
      </w:r>
      <w:ins w:id="327" w:author="." w:date="2021-07-25T22:35:00Z">
        <w:r w:rsidR="00325F92">
          <w:rPr>
            <w:rFonts w:ascii="Times New Roman" w:hAnsi="Times New Roman" w:cs="Times New Roman" w:hint="eastAsia"/>
            <w:sz w:val="24"/>
          </w:rPr>
          <w:t xml:space="preserve">serve as a starting point to generate </w:t>
        </w:r>
      </w:ins>
      <w:del w:id="328" w:author="." w:date="2021-07-25T22:35:00Z">
        <w:r w:rsidRPr="00A84395" w:rsidDel="00325F92">
          <w:rPr>
            <w:rFonts w:ascii="Times New Roman" w:hAnsi="Times New Roman" w:cs="Times New Roman"/>
            <w:sz w:val="24"/>
          </w:rPr>
          <w:delText xml:space="preserve">inspire </w:delText>
        </w:r>
      </w:del>
      <w:r w:rsidRPr="00A84395">
        <w:rPr>
          <w:rFonts w:ascii="Times New Roman" w:hAnsi="Times New Roman" w:cs="Times New Roman"/>
          <w:sz w:val="24"/>
        </w:rPr>
        <w:t>new ideas</w:t>
      </w:r>
      <w:del w:id="329" w:author="." w:date="2021-07-25T22:00:00Z">
        <w:r w:rsidRPr="00A84395" w:rsidDel="00AB097B">
          <w:rPr>
            <w:rFonts w:ascii="Times New Roman" w:hAnsi="Times New Roman" w:cs="Times New Roman"/>
            <w:sz w:val="24"/>
          </w:rPr>
          <w:delText xml:space="preserve"> and</w:delText>
        </w:r>
      </w:del>
      <w:r w:rsidRPr="00A84395">
        <w:rPr>
          <w:rFonts w:ascii="Times New Roman" w:hAnsi="Times New Roman" w:cs="Times New Roman"/>
          <w:sz w:val="24"/>
        </w:rPr>
        <w:t xml:space="preserve"> </w:t>
      </w:r>
      <w:ins w:id="330" w:author="." w:date="2021-07-25T21:59:00Z">
        <w:r w:rsidR="00AB097B">
          <w:rPr>
            <w:rFonts w:ascii="Times New Roman" w:hAnsi="Times New Roman" w:cs="Times New Roman" w:hint="eastAsia"/>
            <w:sz w:val="24"/>
          </w:rPr>
          <w:t>refin</w:t>
        </w:r>
      </w:ins>
      <w:ins w:id="331" w:author="." w:date="2021-07-25T22:35:00Z">
        <w:r w:rsidR="00325F92">
          <w:rPr>
            <w:rFonts w:ascii="Times New Roman" w:hAnsi="Times New Roman" w:cs="Times New Roman" w:hint="eastAsia"/>
            <w:sz w:val="24"/>
          </w:rPr>
          <w:t>ing</w:t>
        </w:r>
      </w:ins>
      <w:ins w:id="332" w:author="." w:date="2021-07-25T21:59:00Z">
        <w:r w:rsidR="00AB097B">
          <w:rPr>
            <w:rFonts w:ascii="Times New Roman" w:hAnsi="Times New Roman" w:cs="Times New Roman" w:hint="eastAsia"/>
            <w:sz w:val="24"/>
          </w:rPr>
          <w:t xml:space="preserve"> </w:t>
        </w:r>
      </w:ins>
      <w:ins w:id="333" w:author="." w:date="2021-07-25T22:00:00Z">
        <w:r w:rsidR="00AB097B">
          <w:rPr>
            <w:rFonts w:ascii="Times New Roman" w:hAnsi="Times New Roman" w:cs="Times New Roman" w:hint="eastAsia"/>
            <w:sz w:val="24"/>
          </w:rPr>
          <w:t>the present method, or even</w:t>
        </w:r>
      </w:ins>
      <w:ins w:id="334" w:author="." w:date="2021-07-25T22:35:00Z">
        <w:r w:rsidR="00325F92">
          <w:rPr>
            <w:rFonts w:ascii="Times New Roman" w:hAnsi="Times New Roman" w:cs="Times New Roman" w:hint="eastAsia"/>
            <w:sz w:val="24"/>
          </w:rPr>
          <w:t xml:space="preserve"> inspire </w:t>
        </w:r>
      </w:ins>
      <w:ins w:id="335" w:author="." w:date="2021-07-25T22:36:00Z">
        <w:r w:rsidR="00325F92">
          <w:rPr>
            <w:rFonts w:ascii="Times New Roman" w:hAnsi="Times New Roman" w:cs="Times New Roman" w:hint="eastAsia"/>
            <w:sz w:val="24"/>
          </w:rPr>
          <w:t>other researchers</w:t>
        </w:r>
      </w:ins>
      <w:ins w:id="336" w:author="." w:date="2021-07-25T22:00:00Z">
        <w:r w:rsidR="00AB097B">
          <w:rPr>
            <w:rFonts w:ascii="Times New Roman" w:hAnsi="Times New Roman" w:cs="Times New Roman" w:hint="eastAsia"/>
            <w:sz w:val="24"/>
          </w:rPr>
          <w:t xml:space="preserve"> </w:t>
        </w:r>
      </w:ins>
      <w:ins w:id="337" w:author="." w:date="2021-07-25T22:36:00Z">
        <w:r w:rsidR="00325F92">
          <w:rPr>
            <w:rFonts w:ascii="Times New Roman" w:hAnsi="Times New Roman" w:cs="Times New Roman" w:hint="eastAsia"/>
            <w:sz w:val="24"/>
          </w:rPr>
          <w:t xml:space="preserve">to </w:t>
        </w:r>
      </w:ins>
      <w:del w:id="338" w:author="." w:date="2021-07-25T21:59:00Z">
        <w:r w:rsidRPr="00A84395" w:rsidDel="00AB097B">
          <w:rPr>
            <w:rFonts w:ascii="Times New Roman" w:hAnsi="Times New Roman" w:cs="Times New Roman"/>
            <w:sz w:val="24"/>
          </w:rPr>
          <w:delText xml:space="preserve">we will be able to </w:delText>
        </w:r>
      </w:del>
      <w:r w:rsidRPr="00A84395">
        <w:rPr>
          <w:rFonts w:ascii="Times New Roman" w:hAnsi="Times New Roman" w:cs="Times New Roman"/>
          <w:sz w:val="24"/>
        </w:rPr>
        <w:t xml:space="preserve">develop a more thorough method to </w:t>
      </w:r>
      <w:del w:id="339" w:author="." w:date="2021-07-28T06:48:00Z">
        <w:r w:rsidRPr="00A84395" w:rsidDel="003B3114">
          <w:rPr>
            <w:rFonts w:ascii="Times New Roman" w:hAnsi="Times New Roman" w:cs="Times New Roman"/>
            <w:sz w:val="24"/>
          </w:rPr>
          <w:delText xml:space="preserve">solve </w:delText>
        </w:r>
      </w:del>
      <w:ins w:id="340" w:author="." w:date="2021-07-28T06:48:00Z">
        <w:r w:rsidR="003B3114">
          <w:rPr>
            <w:rFonts w:ascii="Times New Roman" w:hAnsi="Times New Roman" w:cs="Times New Roman" w:hint="eastAsia"/>
            <w:sz w:val="24"/>
          </w:rPr>
          <w:t>ad</w:t>
        </w:r>
      </w:ins>
      <w:ins w:id="341" w:author="." w:date="2021-07-28T06:49:00Z">
        <w:r w:rsidR="003B3114">
          <w:rPr>
            <w:rFonts w:ascii="Times New Roman" w:hAnsi="Times New Roman" w:cs="Times New Roman" w:hint="eastAsia"/>
            <w:sz w:val="24"/>
          </w:rPr>
          <w:t>d</w:t>
        </w:r>
      </w:ins>
      <w:ins w:id="342" w:author="." w:date="2021-07-28T06:48:00Z">
        <w:r w:rsidR="003B3114">
          <w:rPr>
            <w:rFonts w:ascii="Times New Roman" w:hAnsi="Times New Roman" w:cs="Times New Roman" w:hint="eastAsia"/>
            <w:sz w:val="24"/>
          </w:rPr>
          <w:t>res</w:t>
        </w:r>
      </w:ins>
      <w:ins w:id="343" w:author="." w:date="2021-07-28T06:49:00Z">
        <w:r w:rsidR="003B3114">
          <w:rPr>
            <w:rFonts w:ascii="Times New Roman" w:hAnsi="Times New Roman" w:cs="Times New Roman" w:hint="eastAsia"/>
            <w:sz w:val="24"/>
          </w:rPr>
          <w:t>s</w:t>
        </w:r>
      </w:ins>
      <w:ins w:id="344" w:author="." w:date="2021-07-28T06:48:00Z">
        <w:r w:rsidR="003B3114" w:rsidRPr="00A84395">
          <w:rPr>
            <w:rFonts w:ascii="Times New Roman" w:hAnsi="Times New Roman" w:cs="Times New Roman"/>
            <w:sz w:val="24"/>
          </w:rPr>
          <w:t xml:space="preserve"> </w:t>
        </w:r>
      </w:ins>
      <w:r w:rsidRPr="00A84395">
        <w:rPr>
          <w:rFonts w:ascii="Times New Roman" w:hAnsi="Times New Roman" w:cs="Times New Roman"/>
          <w:sz w:val="24"/>
        </w:rPr>
        <w:t>this question</w:t>
      </w:r>
      <w:ins w:id="345" w:author="." w:date="2021-07-28T06:53:00Z">
        <w:r w:rsidR="000E4DB9">
          <w:rPr>
            <w:rFonts w:ascii="Times New Roman" w:hAnsi="Times New Roman" w:cs="Times New Roman" w:hint="eastAsia"/>
            <w:sz w:val="24"/>
          </w:rPr>
          <w:t xml:space="preserve"> in the future</w:t>
        </w:r>
      </w:ins>
      <w:del w:id="346" w:author="." w:date="2021-07-28T06:49:00Z">
        <w:r w:rsidRPr="00A84395" w:rsidDel="003B3114">
          <w:rPr>
            <w:rFonts w:ascii="Times New Roman" w:hAnsi="Times New Roman" w:cs="Times New Roman"/>
            <w:sz w:val="24"/>
          </w:rPr>
          <w:delText xml:space="preserve"> in the future</w:delText>
        </w:r>
      </w:del>
      <w:r w:rsidRPr="00A84395">
        <w:rPr>
          <w:rFonts w:ascii="Times New Roman" w:hAnsi="Times New Roman" w:cs="Times New Roman"/>
          <w:sz w:val="24"/>
        </w:rPr>
        <w:t>.</w:t>
      </w:r>
      <w:ins w:id="347" w:author="." w:date="2021-07-28T06:45:00Z">
        <w:r w:rsidR="0081408A">
          <w:rPr>
            <w:rFonts w:ascii="Times New Roman" w:hAnsi="Times New Roman" w:cs="Times New Roman" w:hint="eastAsia"/>
            <w:sz w:val="24"/>
          </w:rPr>
          <w:t xml:space="preserve"> </w:t>
        </w:r>
      </w:ins>
    </w:p>
    <w:p w:rsidR="00F87B9C" w:rsidRDefault="00F87B9C">
      <w:pPr>
        <w:rPr>
          <w:rFonts w:ascii="Times New Roman" w:hAnsi="Times New Roman" w:cs="Times New Roman"/>
          <w:sz w:val="24"/>
        </w:rPr>
      </w:pPr>
    </w:p>
    <w:p w:rsidR="00F87B9C" w:rsidRPr="00A84395" w:rsidRDefault="00F87B9C" w:rsidP="00F87B9C">
      <w:pPr>
        <w:rPr>
          <w:rFonts w:ascii="Times New Roman" w:hAnsi="Times New Roman" w:cs="Times New Roman"/>
          <w:b/>
        </w:rPr>
      </w:pPr>
      <w:r w:rsidRPr="00A84395">
        <w:rPr>
          <w:rFonts w:ascii="Times New Roman" w:hAnsi="Times New Roman" w:cs="Times New Roman"/>
          <w:b/>
        </w:rPr>
        <w:t>Acknowledgements</w:t>
      </w:r>
    </w:p>
    <w:p w:rsidR="00F87B9C" w:rsidRPr="00A84395" w:rsidRDefault="00F87B9C" w:rsidP="00F87B9C">
      <w:pPr>
        <w:rPr>
          <w:rFonts w:ascii="Times New Roman" w:hAnsi="Times New Roman" w:cs="Times New Roman"/>
        </w:rPr>
      </w:pPr>
      <w:r w:rsidRPr="00A84395">
        <w:rPr>
          <w:rFonts w:ascii="Times New Roman" w:hAnsi="Times New Roman" w:cs="Times New Roman"/>
          <w:sz w:val="24"/>
        </w:rPr>
        <w:tab/>
        <w:t xml:space="preserve">I would like to thank </w:t>
      </w:r>
      <w:proofErr w:type="spellStart"/>
      <w:r w:rsidRPr="00A84395">
        <w:rPr>
          <w:rFonts w:ascii="Times New Roman" w:hAnsi="Times New Roman" w:cs="Times New Roman"/>
          <w:sz w:val="24"/>
        </w:rPr>
        <w:t>Jia-Ang</w:t>
      </w:r>
      <w:proofErr w:type="spellEnd"/>
      <w:r w:rsidRPr="00A84395">
        <w:rPr>
          <w:rFonts w:ascii="Times New Roman" w:hAnsi="Times New Roman" w:cs="Times New Roman"/>
          <w:sz w:val="24"/>
        </w:rPr>
        <w:t xml:space="preserve"> (William) </w:t>
      </w:r>
      <w:proofErr w:type="spellStart"/>
      <w:r w:rsidRPr="00A84395">
        <w:rPr>
          <w:rFonts w:ascii="Times New Roman" w:hAnsi="Times New Roman" w:cs="Times New Roman"/>
          <w:sz w:val="24"/>
        </w:rPr>
        <w:t>Ou</w:t>
      </w:r>
      <w:proofErr w:type="spellEnd"/>
      <w:r w:rsidRPr="00A84395">
        <w:rPr>
          <w:rFonts w:ascii="Times New Roman" w:hAnsi="Times New Roman" w:cs="Times New Roman"/>
          <w:sz w:val="24"/>
        </w:rPr>
        <w:t xml:space="preserve"> for </w:t>
      </w:r>
      <w:ins w:id="348" w:author="." w:date="2021-08-01T19:15:00Z">
        <w:r w:rsidR="00E320EA">
          <w:rPr>
            <w:rFonts w:ascii="Times New Roman" w:hAnsi="Times New Roman" w:cs="Times New Roman" w:hint="eastAsia"/>
            <w:sz w:val="24"/>
          </w:rPr>
          <w:t>the</w:t>
        </w:r>
      </w:ins>
      <w:del w:id="349" w:author="." w:date="2021-08-01T19:15:00Z">
        <w:r w:rsidRPr="00A84395" w:rsidDel="00E320EA">
          <w:rPr>
            <w:rFonts w:ascii="Times New Roman" w:hAnsi="Times New Roman" w:cs="Times New Roman"/>
            <w:sz w:val="24"/>
          </w:rPr>
          <w:delText>his</w:delText>
        </w:r>
      </w:del>
      <w:r w:rsidRPr="00A84395">
        <w:rPr>
          <w:rFonts w:ascii="Times New Roman" w:hAnsi="Times New Roman" w:cs="Times New Roman"/>
          <w:sz w:val="24"/>
        </w:rPr>
        <w:t xml:space="preserve"> useful comments and editing work on this manuscript.</w:t>
      </w:r>
    </w:p>
    <w:p w:rsidR="00624460" w:rsidRDefault="00624460" w:rsidP="00624460">
      <w:pPr>
        <w:rPr>
          <w:ins w:id="350" w:author="." w:date="2021-07-25T21:34:00Z"/>
          <w:rFonts w:ascii="Times New Roman" w:hAnsi="Times New Roman" w:cs="Times New Roman"/>
          <w:sz w:val="24"/>
        </w:rPr>
      </w:pPr>
    </w:p>
    <w:p w:rsidR="00624460" w:rsidRPr="00624460" w:rsidRDefault="00624460" w:rsidP="00624460">
      <w:pPr>
        <w:rPr>
          <w:ins w:id="351" w:author="." w:date="2021-07-25T21:34:00Z"/>
          <w:rFonts w:ascii="Times New Roman" w:hAnsi="Times New Roman" w:cs="Times New Roman"/>
          <w:b/>
        </w:rPr>
      </w:pPr>
      <w:ins w:id="352" w:author="." w:date="2021-07-25T21:34:00Z">
        <w:r w:rsidRPr="00624460">
          <w:rPr>
            <w:rFonts w:ascii="Times New Roman" w:hAnsi="Times New Roman" w:cs="Times New Roman"/>
            <w:b/>
          </w:rPr>
          <w:t>Conflict of interest</w:t>
        </w:r>
      </w:ins>
    </w:p>
    <w:p w:rsidR="0074798B" w:rsidRDefault="00624460" w:rsidP="00624460">
      <w:pPr>
        <w:rPr>
          <w:rFonts w:ascii="Times New Roman" w:hAnsi="Times New Roman" w:cs="Times New Roman"/>
          <w:sz w:val="24"/>
        </w:rPr>
      </w:pPr>
      <w:ins w:id="353" w:author="." w:date="2021-07-25T21:34:00Z">
        <w:r>
          <w:rPr>
            <w:rFonts w:ascii="Times New Roman" w:hAnsi="Times New Roman" w:cs="Times New Roman"/>
            <w:sz w:val="24"/>
          </w:rPr>
          <w:t>The author</w:t>
        </w:r>
        <w:r w:rsidRPr="00624460">
          <w:rPr>
            <w:rFonts w:ascii="Times New Roman" w:hAnsi="Times New Roman" w:cs="Times New Roman"/>
            <w:sz w:val="24"/>
          </w:rPr>
          <w:t xml:space="preserve"> declare</w:t>
        </w:r>
      </w:ins>
      <w:ins w:id="354" w:author="." w:date="2021-07-25T21:35:00Z">
        <w:r>
          <w:rPr>
            <w:rFonts w:ascii="Times New Roman" w:hAnsi="Times New Roman" w:cs="Times New Roman" w:hint="eastAsia"/>
            <w:sz w:val="24"/>
          </w:rPr>
          <w:t>s</w:t>
        </w:r>
      </w:ins>
      <w:ins w:id="355" w:author="." w:date="2021-07-25T21:34:00Z">
        <w:r w:rsidRPr="00624460">
          <w:rPr>
            <w:rFonts w:ascii="Times New Roman" w:hAnsi="Times New Roman" w:cs="Times New Roman"/>
            <w:sz w:val="24"/>
          </w:rPr>
          <w:t xml:space="preserve"> no </w:t>
        </w:r>
      </w:ins>
      <w:ins w:id="356" w:author="." w:date="2021-07-25T21:35:00Z">
        <w:r>
          <w:rPr>
            <w:rFonts w:ascii="Times New Roman" w:hAnsi="Times New Roman" w:cs="Times New Roman" w:hint="eastAsia"/>
            <w:sz w:val="24"/>
          </w:rPr>
          <w:t xml:space="preserve">potential </w:t>
        </w:r>
      </w:ins>
      <w:ins w:id="357" w:author="." w:date="2021-07-25T21:34:00Z">
        <w:r w:rsidRPr="00624460">
          <w:rPr>
            <w:rFonts w:ascii="Times New Roman" w:hAnsi="Times New Roman" w:cs="Times New Roman"/>
            <w:sz w:val="24"/>
          </w:rPr>
          <w:t xml:space="preserve">conflict of interest. </w:t>
        </w:r>
      </w:ins>
      <w:del w:id="358" w:author="." w:date="2021-07-29T19:59:00Z">
        <w:r w:rsidR="0074798B" w:rsidDel="0032020B">
          <w:rPr>
            <w:rFonts w:ascii="Times New Roman" w:hAnsi="Times New Roman" w:cs="Times New Roman"/>
            <w:sz w:val="24"/>
          </w:rPr>
          <w:br w:type="page"/>
        </w:r>
      </w:del>
    </w:p>
    <w:p w:rsidR="0032020B" w:rsidRDefault="0032020B" w:rsidP="00624460">
      <w:pPr>
        <w:rPr>
          <w:rFonts w:ascii="Times New Roman" w:hAnsi="Times New Roman" w:cs="Times New Roman"/>
          <w:sz w:val="24"/>
        </w:rPr>
      </w:pPr>
    </w:p>
    <w:p w:rsidR="001652D8" w:rsidRPr="00C249D7" w:rsidRDefault="00544178" w:rsidP="00C249D7">
      <w:pPr>
        <w:pStyle w:val="EndNoteBibliography"/>
        <w:spacing w:line="360" w:lineRule="auto"/>
        <w:ind w:left="720" w:hanging="720"/>
        <w:rPr>
          <w:rFonts w:ascii="Times New Roman" w:hAnsi="Times New Roman" w:cs="Times New Roman"/>
          <w:b/>
          <w:szCs w:val="24"/>
        </w:rPr>
      </w:pPr>
      <w:r w:rsidRPr="00C249D7">
        <w:rPr>
          <w:rFonts w:ascii="Times New Roman" w:hAnsi="Times New Roman" w:cs="Times New Roman"/>
          <w:b/>
          <w:szCs w:val="24"/>
        </w:rPr>
        <w:t>Reference</w:t>
      </w:r>
      <w:r w:rsidR="00D2748B" w:rsidRPr="00C249D7">
        <w:rPr>
          <w:rFonts w:ascii="Times New Roman" w:hAnsi="Times New Roman" w:cs="Times New Roman" w:hint="eastAsia"/>
          <w:b/>
          <w:szCs w:val="24"/>
        </w:rPr>
        <w:t>s</w:t>
      </w:r>
    </w:p>
    <w:p w:rsidR="001652D8" w:rsidRPr="00B26FF5" w:rsidDel="008F1618" w:rsidRDefault="00544178" w:rsidP="00C249D7">
      <w:pPr>
        <w:pStyle w:val="EndNoteBibliography"/>
        <w:spacing w:line="360" w:lineRule="auto"/>
        <w:ind w:left="720" w:hanging="720"/>
        <w:rPr>
          <w:del w:id="359" w:author="." w:date="2021-07-31T21:42:00Z"/>
          <w:rFonts w:ascii="Times New Roman" w:hAnsi="Times New Roman" w:cs="Times New Roman"/>
          <w:sz w:val="24"/>
          <w:szCs w:val="24"/>
          <w:u w:val="single"/>
        </w:rPr>
      </w:pPr>
      <w:del w:id="360" w:author="." w:date="2021-07-31T21:42:00Z">
        <w:r w:rsidRPr="00C249D7" w:rsidDel="008F1618">
          <w:rPr>
            <w:rFonts w:ascii="Times New Roman" w:hAnsi="Times New Roman" w:cs="Times New Roman"/>
            <w:sz w:val="24"/>
            <w:szCs w:val="24"/>
          </w:rPr>
          <w:delText xml:space="preserve">Abd El-Wakeil K. F. (2009). Trophic structure of macro-and meso-invertebrates in Japanese coniferous forest: Carbon and nitrogen stable isotopes analyses. </w:delText>
        </w:r>
        <w:r w:rsidRPr="00C249D7" w:rsidDel="008F1618">
          <w:rPr>
            <w:rFonts w:ascii="Times New Roman" w:hAnsi="Times New Roman" w:cs="Times New Roman"/>
            <w:i/>
            <w:sz w:val="24"/>
            <w:szCs w:val="24"/>
          </w:rPr>
          <w:delText xml:space="preserve">Biochemical Systematics </w:delText>
        </w:r>
        <w:r w:rsidR="0079605C" w:rsidDel="008F1618">
          <w:rPr>
            <w:rFonts w:ascii="Times New Roman" w:hAnsi="Times New Roman" w:cs="Times New Roman"/>
            <w:i/>
            <w:sz w:val="24"/>
            <w:szCs w:val="24"/>
          </w:rPr>
          <w:delText>and Ecology</w:delText>
        </w:r>
        <w:r w:rsidR="0079605C" w:rsidDel="008F1618">
          <w:rPr>
            <w:rFonts w:ascii="Times New Roman" w:hAnsi="Times New Roman" w:cs="Times New Roman"/>
            <w:sz w:val="24"/>
            <w:szCs w:val="24"/>
          </w:rPr>
          <w:delText xml:space="preserve">, </w:delText>
        </w:r>
        <w:r w:rsidR="0079605C" w:rsidDel="008F1618">
          <w:rPr>
            <w:rFonts w:ascii="Times New Roman" w:hAnsi="Times New Roman" w:cs="Times New Roman"/>
            <w:i/>
            <w:sz w:val="24"/>
            <w:szCs w:val="24"/>
          </w:rPr>
          <w:delText>37</w:delText>
        </w:r>
        <w:r w:rsidR="0079605C" w:rsidDel="008F1618">
          <w:rPr>
            <w:rFonts w:ascii="Times New Roman" w:hAnsi="Times New Roman" w:cs="Times New Roman"/>
            <w:sz w:val="24"/>
            <w:szCs w:val="24"/>
          </w:rPr>
          <w:delText>, 317-324. doi: https://doi.org/10.1016/j.bse.2009.05.008</w:delText>
        </w:r>
      </w:del>
    </w:p>
    <w:p w:rsidR="001652D8" w:rsidRPr="00B26FF5" w:rsidRDefault="0079605C" w:rsidP="00C249D7">
      <w:pPr>
        <w:pStyle w:val="EndNoteBibliography"/>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Arim M., &amp; Marquet P. A. (2004). Intraguild predation: a widespread interaction related to species biology. </w:t>
      </w:r>
      <w:r>
        <w:rPr>
          <w:rFonts w:ascii="Times New Roman" w:hAnsi="Times New Roman" w:cs="Times New Roman"/>
          <w:i/>
          <w:sz w:val="24"/>
          <w:szCs w:val="24"/>
        </w:rPr>
        <w:t>Ecol Lett</w:t>
      </w:r>
      <w:r>
        <w:rPr>
          <w:rFonts w:ascii="Times New Roman" w:hAnsi="Times New Roman" w:cs="Times New Roman"/>
          <w:sz w:val="24"/>
          <w:szCs w:val="24"/>
        </w:rPr>
        <w:t xml:space="preserve">, </w:t>
      </w:r>
      <w:r>
        <w:rPr>
          <w:rFonts w:ascii="Times New Roman" w:hAnsi="Times New Roman" w:cs="Times New Roman"/>
          <w:i/>
          <w:sz w:val="24"/>
          <w:szCs w:val="24"/>
        </w:rPr>
        <w:t>7</w:t>
      </w:r>
      <w:r>
        <w:rPr>
          <w:rFonts w:ascii="Times New Roman" w:hAnsi="Times New Roman" w:cs="Times New Roman"/>
          <w:sz w:val="24"/>
          <w:szCs w:val="24"/>
        </w:rPr>
        <w:t xml:space="preserve">, 557-564. </w:t>
      </w:r>
      <w:r w:rsidR="00710026">
        <w:rPr>
          <w:rFonts w:ascii="Times New Roman" w:hAnsi="Times New Roman" w:cs="Times New Roman" w:hint="eastAsia"/>
          <w:sz w:val="24"/>
          <w:szCs w:val="24"/>
        </w:rPr>
        <w:t xml:space="preserve"> </w:t>
      </w:r>
      <w:r w:rsidR="00710026" w:rsidRPr="00710026">
        <w:rPr>
          <w:rFonts w:ascii="Times New Roman" w:hAnsi="Times New Roman" w:cs="Times New Roman"/>
          <w:sz w:val="24"/>
          <w:szCs w:val="24"/>
        </w:rPr>
        <w:t>doi:</w:t>
      </w:r>
      <w:r w:rsidR="00710026" w:rsidRPr="00710026">
        <w:rPr>
          <w:rFonts w:ascii="Times New Roman" w:hAnsi="Times New Roman" w:cs="Times New Roman" w:hint="eastAsia"/>
          <w:sz w:val="24"/>
          <w:szCs w:val="24"/>
        </w:rPr>
        <w:t xml:space="preserve"> </w:t>
      </w:r>
      <w:r w:rsidR="00710026" w:rsidRPr="00710026">
        <w:rPr>
          <w:rFonts w:ascii="Times New Roman" w:hAnsi="Times New Roman" w:cs="Times New Roman"/>
          <w:sz w:val="24"/>
          <w:szCs w:val="24"/>
        </w:rPr>
        <w:t>https://doi.org/10.1111/j.1461-0248.2004.00613.x</w:t>
      </w:r>
    </w:p>
    <w:p w:rsidR="00AB1B45" w:rsidRDefault="00AB1B45" w:rsidP="00AB1B45">
      <w:pPr>
        <w:pStyle w:val="EndNoteBibliography"/>
        <w:spacing w:line="360" w:lineRule="auto"/>
        <w:ind w:left="709" w:hanging="709"/>
        <w:rPr>
          <w:ins w:id="361" w:author="." w:date="2021-07-27T21:48:00Z"/>
          <w:rFonts w:ascii="Times New Roman" w:hAnsi="Times New Roman" w:cs="Times New Roman"/>
          <w:sz w:val="24"/>
          <w:szCs w:val="24"/>
        </w:rPr>
      </w:pPr>
      <w:ins w:id="362" w:author="." w:date="2021-07-27T21:48:00Z">
        <w:r w:rsidRPr="00AB1B45">
          <w:rPr>
            <w:rFonts w:ascii="Times New Roman" w:hAnsi="Times New Roman" w:cs="Times New Roman"/>
            <w:sz w:val="24"/>
            <w:szCs w:val="24"/>
          </w:rPr>
          <w:t xml:space="preserve">Caut S., Angulo E., &amp; Courchamp F. (2009). Variation in discrimination factors (Δ15N and Δ13C): the effect of diet isotopic values and applications for diet reconstruction. </w:t>
        </w:r>
        <w:r w:rsidRPr="00AB1B45">
          <w:rPr>
            <w:rFonts w:ascii="Times New Roman" w:hAnsi="Times New Roman" w:cs="Times New Roman"/>
            <w:i/>
            <w:sz w:val="24"/>
            <w:szCs w:val="24"/>
          </w:rPr>
          <w:t>Journal of Applied Ecology</w:t>
        </w:r>
        <w:r w:rsidRPr="00AB1B45">
          <w:rPr>
            <w:rFonts w:ascii="Times New Roman" w:hAnsi="Times New Roman" w:cs="Times New Roman"/>
            <w:sz w:val="24"/>
            <w:szCs w:val="24"/>
          </w:rPr>
          <w:t xml:space="preserve">, </w:t>
        </w:r>
        <w:r w:rsidRPr="00AB1B45">
          <w:rPr>
            <w:rFonts w:ascii="Times New Roman" w:hAnsi="Times New Roman" w:cs="Times New Roman"/>
            <w:i/>
            <w:sz w:val="24"/>
            <w:szCs w:val="24"/>
          </w:rPr>
          <w:t>46</w:t>
        </w:r>
        <w:r w:rsidRPr="00AB1B45">
          <w:rPr>
            <w:rFonts w:ascii="Times New Roman" w:hAnsi="Times New Roman" w:cs="Times New Roman"/>
            <w:sz w:val="24"/>
            <w:szCs w:val="24"/>
          </w:rPr>
          <w:t xml:space="preserve">, 443-453. </w:t>
        </w:r>
      </w:ins>
      <w:ins w:id="363" w:author="." w:date="2021-07-29T19:25:00Z">
        <w:r w:rsidR="00CD3B02">
          <w:rPr>
            <w:rFonts w:ascii="Times New Roman" w:hAnsi="Times New Roman" w:cs="Times New Roman" w:hint="eastAsia"/>
            <w:sz w:val="24"/>
            <w:szCs w:val="24"/>
          </w:rPr>
          <w:t xml:space="preserve"> </w:t>
        </w:r>
      </w:ins>
      <w:ins w:id="364" w:author="." w:date="2021-07-29T19:26:00Z">
        <w:r w:rsidR="00CD3B02">
          <w:rPr>
            <w:rFonts w:ascii="Times New Roman" w:hAnsi="Times New Roman" w:cs="Times New Roman" w:hint="eastAsia"/>
            <w:sz w:val="24"/>
            <w:szCs w:val="24"/>
          </w:rPr>
          <w:t>d</w:t>
        </w:r>
      </w:ins>
      <w:ins w:id="365" w:author="." w:date="2021-07-29T19:25:00Z">
        <w:r w:rsidR="00CD3B02">
          <w:rPr>
            <w:rFonts w:ascii="Times New Roman" w:hAnsi="Times New Roman" w:cs="Times New Roman" w:hint="eastAsia"/>
            <w:sz w:val="24"/>
            <w:szCs w:val="24"/>
          </w:rPr>
          <w:t xml:space="preserve">oi: </w:t>
        </w:r>
      </w:ins>
      <w:ins w:id="366" w:author="." w:date="2021-07-29T19:26:00Z">
        <w:r w:rsidR="00CD3B02" w:rsidRPr="00CD3B02">
          <w:rPr>
            <w:rFonts w:ascii="Times New Roman" w:hAnsi="Times New Roman" w:cs="Times New Roman"/>
            <w:sz w:val="24"/>
            <w:szCs w:val="24"/>
          </w:rPr>
          <w:t>https://doi.org/10.1111/j.1365-2664.2009.01620.x</w:t>
        </w:r>
      </w:ins>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Denno R. F., Mitter M. S., Langellotto G. A., Gratton C., &amp; Finke D. L. (2004). Interactions between a hunting spider and a web</w:t>
      </w:r>
      <w:r w:rsidRPr="00C249D7">
        <w:rPr>
          <w:rFonts w:ascii="Cambria Math" w:hAnsi="Cambria Math" w:cs="Cambria Math"/>
          <w:sz w:val="24"/>
          <w:szCs w:val="24"/>
        </w:rPr>
        <w:t>‐</w:t>
      </w:r>
      <w:r w:rsidRPr="00C249D7">
        <w:rPr>
          <w:rFonts w:ascii="Times New Roman" w:hAnsi="Times New Roman" w:cs="Times New Roman"/>
          <w:sz w:val="24"/>
          <w:szCs w:val="24"/>
        </w:rPr>
        <w:t xml:space="preserve">builder: consequences of intraguild predation and cannibalism for prey suppression. </w:t>
      </w:r>
      <w:r w:rsidRPr="00C249D7">
        <w:rPr>
          <w:rFonts w:ascii="Times New Roman" w:hAnsi="Times New Roman" w:cs="Times New Roman"/>
          <w:i/>
          <w:sz w:val="24"/>
          <w:szCs w:val="24"/>
        </w:rPr>
        <w:t>Ecological entomology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29</w:t>
      </w:r>
      <w:r w:rsidRPr="00C249D7">
        <w:rPr>
          <w:rFonts w:ascii="Times New Roman" w:hAnsi="Times New Roman" w:cs="Times New Roman"/>
          <w:sz w:val="24"/>
          <w:szCs w:val="24"/>
        </w:rPr>
        <w:t xml:space="preserve">, 566-577. doi: </w:t>
      </w:r>
      <w:r w:rsidR="001652D8" w:rsidRPr="00B40B45">
        <w:rPr>
          <w:rFonts w:ascii="Times New Roman" w:hAnsi="Times New Roman" w:cs="Times New Roman"/>
          <w:sz w:val="24"/>
          <w:szCs w:val="24"/>
        </w:rPr>
        <w:t>https://doi.org/10.1111/j.0307-6946.2004.00628.x</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Gagnon A. E., Heimpel G. E., &amp; Brodeur J. (2011). The Ubiquity of Intraguild Predation among Predatory Arthropods. </w:t>
      </w:r>
      <w:r w:rsidRPr="00C249D7">
        <w:rPr>
          <w:rFonts w:ascii="Times New Roman" w:hAnsi="Times New Roman" w:cs="Times New Roman"/>
          <w:i/>
          <w:sz w:val="24"/>
          <w:szCs w:val="24"/>
        </w:rPr>
        <w:t>PLoS One</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6</w:t>
      </w:r>
      <w:r w:rsidRPr="00C249D7">
        <w:rPr>
          <w:rFonts w:ascii="Times New Roman" w:hAnsi="Times New Roman" w:cs="Times New Roman"/>
          <w:sz w:val="24"/>
          <w:szCs w:val="24"/>
        </w:rPr>
        <w:t xml:space="preserve">, 7. doi: </w:t>
      </w:r>
      <w:r w:rsidR="001652D8" w:rsidRPr="00B40B45">
        <w:rPr>
          <w:rFonts w:ascii="Times New Roman" w:hAnsi="Times New Roman" w:cs="Times New Roman"/>
          <w:sz w:val="24"/>
          <w:szCs w:val="24"/>
        </w:rPr>
        <w:t>https://doi.org/10.1371/journal.pone.0028061</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Gratton C., &amp; Forbes A. E. (2006). Changes in δ 13 C stable isotopes in multiple tissues of insect predators fed isotopically distinct prey. </w:t>
      </w:r>
      <w:r w:rsidRPr="00C249D7">
        <w:rPr>
          <w:rFonts w:ascii="Times New Roman" w:hAnsi="Times New Roman" w:cs="Times New Roman"/>
          <w:i/>
          <w:sz w:val="24"/>
          <w:szCs w:val="24"/>
        </w:rPr>
        <w:t>Oecologia</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147</w:t>
      </w:r>
      <w:r w:rsidRPr="00C249D7">
        <w:rPr>
          <w:rFonts w:ascii="Times New Roman" w:hAnsi="Times New Roman" w:cs="Times New Roman"/>
          <w:sz w:val="24"/>
          <w:szCs w:val="24"/>
        </w:rPr>
        <w:t xml:space="preserve">, 615-624. doi: </w:t>
      </w:r>
      <w:r w:rsidR="001652D8" w:rsidRPr="00B40B45">
        <w:rPr>
          <w:rFonts w:ascii="Times New Roman" w:hAnsi="Times New Roman" w:cs="Times New Roman"/>
          <w:sz w:val="24"/>
          <w:szCs w:val="24"/>
        </w:rPr>
        <w:t>https://doi.org/10.1007/s00442-005-0322-y</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Hagler J. (2006). Development of an immunological technique for identifying multiple predator–prey interactions in a complex arthropod assemblage. </w:t>
      </w:r>
      <w:r w:rsidRPr="00C249D7">
        <w:rPr>
          <w:rFonts w:ascii="Times New Roman" w:hAnsi="Times New Roman" w:cs="Times New Roman"/>
          <w:i/>
          <w:sz w:val="24"/>
          <w:szCs w:val="24"/>
        </w:rPr>
        <w:t>Annals of Applied Biology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149</w:t>
      </w:r>
      <w:r w:rsidRPr="00C249D7">
        <w:rPr>
          <w:rFonts w:ascii="Times New Roman" w:hAnsi="Times New Roman" w:cs="Times New Roman"/>
          <w:sz w:val="24"/>
          <w:szCs w:val="24"/>
        </w:rPr>
        <w:t xml:space="preserve">, 153-165. doi: </w:t>
      </w:r>
      <w:r w:rsidR="001652D8" w:rsidRPr="00B40B45">
        <w:rPr>
          <w:rFonts w:ascii="Times New Roman" w:hAnsi="Times New Roman" w:cs="Times New Roman"/>
          <w:sz w:val="24"/>
          <w:szCs w:val="24"/>
        </w:rPr>
        <w:t>https://doi.org/10.1111/j.1744-7348.2006.00076.x</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Halaj J., Peck R. W., &amp; Niwa C. G. (2005). Trophic structure of a macroarthropod litter food web in managed coniferous forest stands: a stable isotope analysis with δ15N and δ13C. </w:t>
      </w:r>
      <w:r w:rsidRPr="00C249D7">
        <w:rPr>
          <w:rFonts w:ascii="Times New Roman" w:hAnsi="Times New Roman" w:cs="Times New Roman"/>
          <w:i/>
          <w:sz w:val="24"/>
          <w:szCs w:val="24"/>
        </w:rPr>
        <w:t>Pedobiologia</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49</w:t>
      </w:r>
      <w:r w:rsidRPr="00C249D7">
        <w:rPr>
          <w:rFonts w:ascii="Times New Roman" w:hAnsi="Times New Roman" w:cs="Times New Roman"/>
          <w:sz w:val="24"/>
          <w:szCs w:val="24"/>
        </w:rPr>
        <w:t xml:space="preserve">, 109-118. doi: </w:t>
      </w:r>
      <w:r w:rsidR="001652D8" w:rsidRPr="00B40B45">
        <w:rPr>
          <w:rFonts w:ascii="Times New Roman" w:hAnsi="Times New Roman" w:cs="Times New Roman"/>
          <w:sz w:val="24"/>
          <w:szCs w:val="24"/>
        </w:rPr>
        <w:t>https://doi.org/10.1016/j.pedobi.2004.09.002</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lastRenderedPageBreak/>
        <w:t xml:space="preserve">Klarner B., Maraun M., &amp; Scheu S. (2013). Trophic diversity and niche partitioning in a species rich predator guild–Natural variations in stable isotope ratios (13C/12C, 15N/14N) of mesostigmatid mites (Acari, Mesostigmata) from Central European beech forests. </w:t>
      </w:r>
      <w:r w:rsidRPr="00C249D7">
        <w:rPr>
          <w:rFonts w:ascii="Times New Roman" w:hAnsi="Times New Roman" w:cs="Times New Roman"/>
          <w:i/>
          <w:sz w:val="24"/>
          <w:szCs w:val="24"/>
        </w:rPr>
        <w:t>Soil Biology and Biochemistry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57</w:t>
      </w:r>
      <w:r w:rsidRPr="00C249D7">
        <w:rPr>
          <w:rFonts w:ascii="Times New Roman" w:hAnsi="Times New Roman" w:cs="Times New Roman"/>
          <w:sz w:val="24"/>
          <w:szCs w:val="24"/>
        </w:rPr>
        <w:t xml:space="preserve">, 327-333. doi: </w:t>
      </w:r>
      <w:r w:rsidR="001652D8" w:rsidRPr="00B40B45">
        <w:rPr>
          <w:rFonts w:ascii="Times New Roman" w:hAnsi="Times New Roman" w:cs="Times New Roman"/>
          <w:sz w:val="24"/>
          <w:szCs w:val="24"/>
        </w:rPr>
        <w:t>https://doi.org/10.1016/j.soilbio.2012.08.013</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Mansfield S., &amp; Hagler J. R. (2016). Wanted dead or alive: scavenging versus predation by three insect predators. </w:t>
      </w:r>
      <w:r w:rsidRPr="00C249D7">
        <w:rPr>
          <w:rFonts w:ascii="Times New Roman" w:hAnsi="Times New Roman" w:cs="Times New Roman"/>
          <w:i/>
          <w:sz w:val="24"/>
          <w:szCs w:val="24"/>
        </w:rPr>
        <w:t>Food Webs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9</w:t>
      </w:r>
      <w:r w:rsidRPr="00C249D7">
        <w:rPr>
          <w:rFonts w:ascii="Times New Roman" w:hAnsi="Times New Roman" w:cs="Times New Roman"/>
          <w:sz w:val="24"/>
          <w:szCs w:val="24"/>
        </w:rPr>
        <w:t xml:space="preserve">, 12-17. doi: </w:t>
      </w:r>
      <w:r w:rsidR="001652D8" w:rsidRPr="00B40B45">
        <w:rPr>
          <w:rFonts w:ascii="Times New Roman" w:hAnsi="Times New Roman" w:cs="Times New Roman"/>
          <w:sz w:val="24"/>
          <w:szCs w:val="24"/>
        </w:rPr>
        <w:t>https://doi.org/10.1016/j.fooweb.2016.03.003</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Muller C. B., &amp; Brodeur J. (2002). Intraguild predation in biological control and conservation biology. </w:t>
      </w:r>
      <w:r w:rsidRPr="00C249D7">
        <w:rPr>
          <w:rFonts w:ascii="Times New Roman" w:hAnsi="Times New Roman" w:cs="Times New Roman"/>
          <w:i/>
          <w:sz w:val="24"/>
          <w:szCs w:val="24"/>
        </w:rPr>
        <w:t>Biol Control</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25</w:t>
      </w:r>
      <w:r w:rsidRPr="00C249D7">
        <w:rPr>
          <w:rFonts w:ascii="Times New Roman" w:hAnsi="Times New Roman" w:cs="Times New Roman"/>
          <w:sz w:val="24"/>
          <w:szCs w:val="24"/>
        </w:rPr>
        <w:t xml:space="preserve">, 216-223. doi: </w:t>
      </w:r>
      <w:r w:rsidR="001652D8" w:rsidRPr="00B40B45">
        <w:rPr>
          <w:rFonts w:ascii="Times New Roman" w:hAnsi="Times New Roman" w:cs="Times New Roman"/>
          <w:sz w:val="24"/>
          <w:szCs w:val="24"/>
        </w:rPr>
        <w:t>https://doi.org/10.1016/s1049-9644(02)00102-0</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Nakazawa T., &amp; Yamamura N. (2006). Community structure and stability analysis for intraguild interactions among host, parasitoid, and predator. </w:t>
      </w:r>
      <w:r w:rsidRPr="00C249D7">
        <w:rPr>
          <w:rFonts w:ascii="Times New Roman" w:hAnsi="Times New Roman" w:cs="Times New Roman"/>
          <w:i/>
          <w:sz w:val="24"/>
          <w:szCs w:val="24"/>
        </w:rPr>
        <w:t>Population 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48</w:t>
      </w:r>
      <w:r w:rsidRPr="00C249D7">
        <w:rPr>
          <w:rFonts w:ascii="Times New Roman" w:hAnsi="Times New Roman" w:cs="Times New Roman"/>
          <w:sz w:val="24"/>
          <w:szCs w:val="24"/>
        </w:rPr>
        <w:t xml:space="preserve">, 139-149. doi: </w:t>
      </w:r>
      <w:r w:rsidR="001652D8" w:rsidRPr="00B40B45">
        <w:rPr>
          <w:rFonts w:ascii="Times New Roman" w:hAnsi="Times New Roman" w:cs="Times New Roman"/>
          <w:sz w:val="24"/>
          <w:szCs w:val="24"/>
        </w:rPr>
        <w:t>https://doi.org/10.1007/s10144-005-0249-5</w:t>
      </w:r>
    </w:p>
    <w:p w:rsidR="00EE3BE2" w:rsidRPr="00EE3BE2" w:rsidRDefault="00D11B6E" w:rsidP="00C249D7">
      <w:pPr>
        <w:pStyle w:val="EndNoteBibliography"/>
        <w:spacing w:line="360" w:lineRule="auto"/>
        <w:ind w:left="720" w:hanging="720"/>
        <w:rPr>
          <w:rFonts w:ascii="Times New Roman" w:hAnsi="Times New Roman" w:cs="Times New Roman"/>
          <w:sz w:val="24"/>
          <w:szCs w:val="24"/>
        </w:rPr>
      </w:pPr>
      <w:r w:rsidRPr="00EE3BE2">
        <w:rPr>
          <w:rFonts w:ascii="Times New Roman" w:hAnsi="Times New Roman" w:cs="Times New Roman"/>
          <w:sz w:val="24"/>
          <w:szCs w:val="24"/>
        </w:rPr>
        <w:t xml:space="preserve">Pahl K. B., Yurkowski D. J., Lees K. J., &amp; Hussey N. E. (2020). Measuring the occurrence and strength of intraguild predation in modern food webs. </w:t>
      </w:r>
      <w:r w:rsidRPr="00EE3BE2">
        <w:rPr>
          <w:rFonts w:ascii="Times New Roman" w:hAnsi="Times New Roman" w:cs="Times New Roman"/>
          <w:i/>
          <w:sz w:val="24"/>
          <w:szCs w:val="24"/>
        </w:rPr>
        <w:t>Food Webs</w:t>
      </w:r>
      <w:r w:rsidRPr="00EE3BE2">
        <w:rPr>
          <w:rFonts w:ascii="Times New Roman" w:hAnsi="Times New Roman" w:cs="Times New Roman"/>
          <w:sz w:val="24"/>
          <w:szCs w:val="24"/>
        </w:rPr>
        <w:t>, e00165. doi: https://doi.org/10.1016/j.fooweb.2020.e00165</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Polis G. A., &amp; Holt R. D. (1992). Intraguild predation: the dynamics of complex trophic interactions. </w:t>
      </w:r>
      <w:r w:rsidRPr="00C249D7">
        <w:rPr>
          <w:rFonts w:ascii="Times New Roman" w:hAnsi="Times New Roman" w:cs="Times New Roman"/>
          <w:i/>
          <w:sz w:val="24"/>
          <w:szCs w:val="24"/>
        </w:rPr>
        <w:t>Trends in ecology &amp; evolution</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7</w:t>
      </w:r>
      <w:r w:rsidRPr="00C249D7">
        <w:rPr>
          <w:rFonts w:ascii="Times New Roman" w:hAnsi="Times New Roman" w:cs="Times New Roman"/>
          <w:sz w:val="24"/>
          <w:szCs w:val="24"/>
        </w:rPr>
        <w:t xml:space="preserve">, 151-154. doi: </w:t>
      </w:r>
      <w:r w:rsidR="001652D8" w:rsidRPr="00B40B45">
        <w:rPr>
          <w:rFonts w:ascii="Times New Roman" w:hAnsi="Times New Roman" w:cs="Times New Roman"/>
          <w:sz w:val="24"/>
          <w:szCs w:val="24"/>
        </w:rPr>
        <w:t>https://doi.org/10.1016/0169-5347(92)90208-S</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Polis G. A., Myers C. A., &amp; Holt R. D. (1989). The ecology and evolution of intraguild predation: potential competitors that eat each other. </w:t>
      </w:r>
      <w:r w:rsidRPr="00C249D7">
        <w:rPr>
          <w:rFonts w:ascii="Times New Roman" w:hAnsi="Times New Roman" w:cs="Times New Roman"/>
          <w:i/>
          <w:sz w:val="24"/>
          <w:szCs w:val="24"/>
        </w:rPr>
        <w:t>Annual review of ecology and systematics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20</w:t>
      </w:r>
      <w:r w:rsidRPr="00C249D7">
        <w:rPr>
          <w:rFonts w:ascii="Times New Roman" w:hAnsi="Times New Roman" w:cs="Times New Roman"/>
          <w:sz w:val="24"/>
          <w:szCs w:val="24"/>
        </w:rPr>
        <w:t xml:space="preserve">, 297-330. doi: </w:t>
      </w:r>
      <w:r w:rsidR="001652D8" w:rsidRPr="00B40B45">
        <w:rPr>
          <w:rFonts w:ascii="Times New Roman" w:hAnsi="Times New Roman" w:cs="Times New Roman"/>
          <w:sz w:val="24"/>
          <w:szCs w:val="24"/>
        </w:rPr>
        <w:t>https://doi.org/10.1146/annurev.es.20.110189.001501</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Ponsard S., &amp; Arditi R. (2000). What can stable isotopes (δ15N and δ13C) tell about the food web of soil macro</w:t>
      </w:r>
      <w:r w:rsidRPr="00C249D7">
        <w:rPr>
          <w:rFonts w:ascii="Cambria Math" w:hAnsi="Cambria Math" w:cs="Cambria Math"/>
          <w:sz w:val="24"/>
          <w:szCs w:val="24"/>
        </w:rPr>
        <w:t>‐</w:t>
      </w:r>
      <w:r w:rsidRPr="00C249D7">
        <w:rPr>
          <w:rFonts w:ascii="Times New Roman" w:hAnsi="Times New Roman" w:cs="Times New Roman"/>
          <w:sz w:val="24"/>
          <w:szCs w:val="24"/>
        </w:rPr>
        <w:t xml:space="preserve">invertebrates? </w:t>
      </w:r>
      <w:r w:rsidRPr="00C249D7">
        <w:rPr>
          <w:rFonts w:ascii="Times New Roman" w:hAnsi="Times New Roman" w:cs="Times New Roman"/>
          <w:i/>
          <w:sz w:val="24"/>
          <w:szCs w:val="24"/>
        </w:rPr>
        <w:t>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81</w:t>
      </w:r>
      <w:r w:rsidRPr="00C249D7">
        <w:rPr>
          <w:rFonts w:ascii="Times New Roman" w:hAnsi="Times New Roman" w:cs="Times New Roman"/>
          <w:sz w:val="24"/>
          <w:szCs w:val="24"/>
        </w:rPr>
        <w:t xml:space="preserve">, 852-864. doi: </w:t>
      </w:r>
      <w:r w:rsidR="001652D8" w:rsidRPr="00B40B45">
        <w:rPr>
          <w:rFonts w:ascii="Times New Roman" w:hAnsi="Times New Roman" w:cs="Times New Roman"/>
          <w:sz w:val="24"/>
          <w:szCs w:val="24"/>
        </w:rPr>
        <w:t>https://doi.org/10.1890/0012-9658(2000)081[0852:WCSINA]2.0.CO;2</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Provost C., Coderre D., Lucas E., Chouinard G., &amp; Bostanian N. J. (2005). Impact of intraguild predation and lambda</w:t>
      </w:r>
      <w:r w:rsidRPr="00C249D7">
        <w:rPr>
          <w:rFonts w:ascii="Cambria Math" w:hAnsi="Cambria Math" w:cs="Cambria Math"/>
          <w:sz w:val="24"/>
          <w:szCs w:val="24"/>
        </w:rPr>
        <w:t>‐</w:t>
      </w:r>
      <w:r w:rsidRPr="00C249D7">
        <w:rPr>
          <w:rFonts w:ascii="Times New Roman" w:hAnsi="Times New Roman" w:cs="Times New Roman"/>
          <w:sz w:val="24"/>
          <w:szCs w:val="24"/>
        </w:rPr>
        <w:t xml:space="preserve">cyhalothrin on predation efficacy of three acarophagous predators. </w:t>
      </w:r>
      <w:r w:rsidRPr="00C249D7">
        <w:rPr>
          <w:rFonts w:ascii="Times New Roman" w:hAnsi="Times New Roman" w:cs="Times New Roman"/>
          <w:i/>
          <w:sz w:val="24"/>
          <w:szCs w:val="24"/>
        </w:rPr>
        <w:t>Pest Management Science: formerly Pesticide Science</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61</w:t>
      </w:r>
      <w:r w:rsidRPr="00C249D7">
        <w:rPr>
          <w:rFonts w:ascii="Times New Roman" w:hAnsi="Times New Roman" w:cs="Times New Roman"/>
          <w:sz w:val="24"/>
          <w:szCs w:val="24"/>
        </w:rPr>
        <w:t xml:space="preserve">, 532-538. doi: </w:t>
      </w:r>
      <w:r w:rsidR="001652D8" w:rsidRPr="00B40B45">
        <w:rPr>
          <w:rFonts w:ascii="Times New Roman" w:hAnsi="Times New Roman" w:cs="Times New Roman"/>
          <w:sz w:val="24"/>
          <w:szCs w:val="24"/>
        </w:rPr>
        <w:t>https://doi.org/10.1002/ps.1027</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lastRenderedPageBreak/>
        <w:t xml:space="preserve">Raso L., Sint D., Mayer R., Plangg S., Recheis T., Brunner S., Kaufmann R., &amp; Traugott M. (2014). Intraguild predation in pioneer predator communities of alpine glacier forelands. </w:t>
      </w:r>
      <w:r w:rsidRPr="00C249D7">
        <w:rPr>
          <w:rFonts w:ascii="Times New Roman" w:hAnsi="Times New Roman" w:cs="Times New Roman"/>
          <w:i/>
          <w:sz w:val="24"/>
          <w:szCs w:val="24"/>
        </w:rPr>
        <w:t>Molecular 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23</w:t>
      </w:r>
      <w:r w:rsidRPr="00C249D7">
        <w:rPr>
          <w:rFonts w:ascii="Times New Roman" w:hAnsi="Times New Roman" w:cs="Times New Roman"/>
          <w:sz w:val="24"/>
          <w:szCs w:val="24"/>
        </w:rPr>
        <w:t xml:space="preserve">, 3744-3754. doi: </w:t>
      </w:r>
      <w:r w:rsidR="001652D8" w:rsidRPr="00B40B45">
        <w:rPr>
          <w:rFonts w:ascii="Times New Roman" w:hAnsi="Times New Roman" w:cs="Times New Roman"/>
          <w:sz w:val="24"/>
          <w:szCs w:val="24"/>
        </w:rPr>
        <w:t>https://doi.org/10.1111/mec.12649</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Rickers S., Langel R., &amp; Scheu S. (2006). Stable isotope analyses document intraguild predation in wolf spiders (Araneae: Lycosidae) and underline beneficial effects of alternative prey and microhabitat structure on intraguild prey survival. </w:t>
      </w:r>
      <w:r w:rsidRPr="00C249D7">
        <w:rPr>
          <w:rFonts w:ascii="Times New Roman" w:hAnsi="Times New Roman" w:cs="Times New Roman"/>
          <w:i/>
          <w:sz w:val="24"/>
          <w:szCs w:val="24"/>
        </w:rPr>
        <w:t>Oikos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114</w:t>
      </w:r>
      <w:r w:rsidRPr="00C249D7">
        <w:rPr>
          <w:rFonts w:ascii="Times New Roman" w:hAnsi="Times New Roman" w:cs="Times New Roman"/>
          <w:sz w:val="24"/>
          <w:szCs w:val="24"/>
        </w:rPr>
        <w:t xml:space="preserve">, 471-478. doi: </w:t>
      </w:r>
      <w:r w:rsidR="001652D8" w:rsidRPr="00B40B45">
        <w:rPr>
          <w:rFonts w:ascii="Times New Roman" w:hAnsi="Times New Roman" w:cs="Times New Roman"/>
          <w:sz w:val="24"/>
          <w:szCs w:val="24"/>
        </w:rPr>
        <w:t>https://doi.org/10.1111/j.2006.0030-1299.14421.x</w:t>
      </w:r>
    </w:p>
    <w:p w:rsidR="001652D8" w:rsidRDefault="00544178" w:rsidP="00C249D7">
      <w:pPr>
        <w:pStyle w:val="EndNoteBibliography"/>
        <w:spacing w:line="360" w:lineRule="auto"/>
        <w:ind w:left="720" w:hanging="720"/>
        <w:rPr>
          <w:ins w:id="367" w:author="." w:date="2021-07-31T21:43:00Z"/>
          <w:rFonts w:ascii="Times New Roman" w:hAnsi="Times New Roman" w:cs="Times New Roman"/>
          <w:sz w:val="24"/>
          <w:szCs w:val="24"/>
        </w:rPr>
      </w:pPr>
      <w:r w:rsidRPr="00C249D7">
        <w:rPr>
          <w:rFonts w:ascii="Times New Roman" w:hAnsi="Times New Roman" w:cs="Times New Roman"/>
          <w:sz w:val="24"/>
          <w:szCs w:val="24"/>
        </w:rPr>
        <w:t xml:space="preserve">Rosenheim J. A., Kaya H. K., Ehler L. E., Marois J. J., &amp; Jaffee B. A. (1995). Intraguild predation among biological-control agents: theory and evidence. </w:t>
      </w:r>
      <w:r w:rsidRPr="00C249D7">
        <w:rPr>
          <w:rFonts w:ascii="Times New Roman" w:hAnsi="Times New Roman" w:cs="Times New Roman"/>
          <w:i/>
          <w:sz w:val="24"/>
          <w:szCs w:val="24"/>
        </w:rPr>
        <w:t>Biol Control</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5</w:t>
      </w:r>
      <w:r w:rsidRPr="00C249D7">
        <w:rPr>
          <w:rFonts w:ascii="Times New Roman" w:hAnsi="Times New Roman" w:cs="Times New Roman"/>
          <w:sz w:val="24"/>
          <w:szCs w:val="24"/>
        </w:rPr>
        <w:t xml:space="preserve">, 303-335. doi: </w:t>
      </w:r>
      <w:r w:rsidR="001652D8" w:rsidRPr="00B40B45">
        <w:rPr>
          <w:rFonts w:ascii="Times New Roman" w:hAnsi="Times New Roman" w:cs="Times New Roman"/>
          <w:sz w:val="24"/>
          <w:szCs w:val="24"/>
        </w:rPr>
        <w:t>https://doi.org/10.1006/bcon.1995.1038</w:t>
      </w:r>
    </w:p>
    <w:p w:rsidR="00ED6464" w:rsidRPr="00C249D7" w:rsidDel="00ED6464" w:rsidRDefault="00ED6464" w:rsidP="00C249D7">
      <w:pPr>
        <w:pStyle w:val="EndNoteBibliography"/>
        <w:spacing w:line="360" w:lineRule="auto"/>
        <w:ind w:left="720" w:hanging="720"/>
        <w:rPr>
          <w:del w:id="368" w:author="." w:date="2021-07-31T21:43:00Z"/>
          <w:rFonts w:ascii="Times New Roman" w:hAnsi="Times New Roman" w:cs="Times New Roman"/>
          <w:sz w:val="24"/>
          <w:szCs w:val="24"/>
          <w:u w:val="single"/>
        </w:rPr>
      </w:pPr>
      <w:ins w:id="369" w:author="." w:date="2021-07-31T21:43:00Z">
        <w:r w:rsidRPr="002D1ADC">
          <w:rPr>
            <w:rFonts w:ascii="Times New Roman" w:hAnsi="Times New Roman" w:cs="Times New Roman"/>
            <w:sz w:val="24"/>
            <w:szCs w:val="24"/>
          </w:rPr>
          <w:t xml:space="preserve">Sanders D., &amp; Platner C. (2007). Intraguild interactions between spiders and ants and top-down control in a grassland food web. </w:t>
        </w:r>
        <w:r w:rsidRPr="002D1ADC">
          <w:rPr>
            <w:rFonts w:ascii="Times New Roman" w:hAnsi="Times New Roman" w:cs="Times New Roman"/>
            <w:i/>
            <w:sz w:val="24"/>
            <w:szCs w:val="24"/>
          </w:rPr>
          <w:t>Oecologia</w:t>
        </w:r>
        <w:r w:rsidRPr="002D1ADC">
          <w:rPr>
            <w:rFonts w:ascii="Times New Roman" w:hAnsi="Times New Roman" w:cs="Times New Roman"/>
            <w:sz w:val="24"/>
            <w:szCs w:val="24"/>
          </w:rPr>
          <w:t xml:space="preserve">, </w:t>
        </w:r>
        <w:r w:rsidRPr="002D1ADC">
          <w:rPr>
            <w:rFonts w:ascii="Times New Roman" w:hAnsi="Times New Roman" w:cs="Times New Roman"/>
            <w:i/>
            <w:sz w:val="24"/>
            <w:szCs w:val="24"/>
          </w:rPr>
          <w:t>150</w:t>
        </w:r>
        <w:r w:rsidRPr="002D1ADC">
          <w:rPr>
            <w:rFonts w:ascii="Times New Roman" w:hAnsi="Times New Roman" w:cs="Times New Roman"/>
            <w:sz w:val="24"/>
            <w:szCs w:val="24"/>
          </w:rPr>
          <w:t xml:space="preserve">, 611. </w:t>
        </w:r>
        <w:r w:rsidR="008B2473">
          <w:rPr>
            <w:rFonts w:ascii="Times New Roman" w:hAnsi="Times New Roman" w:cs="Times New Roman" w:hint="eastAsia"/>
            <w:sz w:val="24"/>
            <w:szCs w:val="24"/>
          </w:rPr>
          <w:t xml:space="preserve">doi: </w:t>
        </w:r>
      </w:ins>
      <w:ins w:id="370" w:author="." w:date="2021-07-31T21:44:00Z">
        <w:r w:rsidR="00B818F9" w:rsidRPr="00B818F9">
          <w:rPr>
            <w:rFonts w:ascii="Times New Roman" w:hAnsi="Times New Roman" w:cs="Times New Roman"/>
            <w:sz w:val="24"/>
            <w:szCs w:val="24"/>
          </w:rPr>
          <w:t>https://doi.org/10.1007/s00442-006-0538-5</w:t>
        </w:r>
      </w:ins>
    </w:p>
    <w:p w:rsidR="0098732E" w:rsidRPr="00C249D7" w:rsidRDefault="00544178" w:rsidP="00C249D7">
      <w:pPr>
        <w:pStyle w:val="EndNoteBibliography"/>
        <w:spacing w:line="360" w:lineRule="auto"/>
        <w:ind w:left="720" w:hanging="720"/>
        <w:rPr>
          <w:rFonts w:ascii="Times New Roman" w:hAnsi="Times New Roman" w:cs="Times New Roman"/>
          <w:noProof w:val="0"/>
          <w:sz w:val="24"/>
          <w:szCs w:val="24"/>
          <w:u w:val="single"/>
        </w:rPr>
      </w:pPr>
      <w:proofErr w:type="spellStart"/>
      <w:proofErr w:type="gramStart"/>
      <w:r w:rsidRPr="00C249D7">
        <w:rPr>
          <w:rFonts w:ascii="Times New Roman" w:hAnsi="Times New Roman" w:cs="Times New Roman"/>
          <w:noProof w:val="0"/>
          <w:sz w:val="24"/>
          <w:szCs w:val="24"/>
        </w:rPr>
        <w:t>Svanbäck</w:t>
      </w:r>
      <w:proofErr w:type="spellEnd"/>
      <w:r w:rsidRPr="00C249D7">
        <w:rPr>
          <w:rFonts w:ascii="Times New Roman" w:hAnsi="Times New Roman" w:cs="Times New Roman"/>
          <w:noProof w:val="0"/>
          <w:sz w:val="24"/>
          <w:szCs w:val="24"/>
        </w:rPr>
        <w:t xml:space="preserve"> R., </w:t>
      </w:r>
      <w:proofErr w:type="spellStart"/>
      <w:r w:rsidRPr="00C249D7">
        <w:rPr>
          <w:rFonts w:ascii="Times New Roman" w:hAnsi="Times New Roman" w:cs="Times New Roman"/>
          <w:noProof w:val="0"/>
          <w:sz w:val="24"/>
          <w:szCs w:val="24"/>
        </w:rPr>
        <w:t>Quevedo</w:t>
      </w:r>
      <w:proofErr w:type="spellEnd"/>
      <w:r w:rsidRPr="00C249D7">
        <w:rPr>
          <w:rFonts w:ascii="Times New Roman" w:hAnsi="Times New Roman" w:cs="Times New Roman"/>
          <w:noProof w:val="0"/>
          <w:sz w:val="24"/>
          <w:szCs w:val="24"/>
        </w:rPr>
        <w:t xml:space="preserve"> M., Olsson J., &amp; </w:t>
      </w:r>
      <w:proofErr w:type="spellStart"/>
      <w:r w:rsidRPr="00C249D7">
        <w:rPr>
          <w:rFonts w:ascii="Times New Roman" w:hAnsi="Times New Roman" w:cs="Times New Roman"/>
          <w:noProof w:val="0"/>
          <w:sz w:val="24"/>
          <w:szCs w:val="24"/>
        </w:rPr>
        <w:t>Eklöv</w:t>
      </w:r>
      <w:proofErr w:type="spellEnd"/>
      <w:r w:rsidRPr="00C249D7">
        <w:rPr>
          <w:rFonts w:ascii="Times New Roman" w:hAnsi="Times New Roman" w:cs="Times New Roman"/>
          <w:noProof w:val="0"/>
          <w:sz w:val="24"/>
          <w:szCs w:val="24"/>
        </w:rPr>
        <w:t xml:space="preserve"> P. (2015).</w:t>
      </w:r>
      <w:proofErr w:type="gramEnd"/>
      <w:r w:rsidRPr="00C249D7">
        <w:rPr>
          <w:rFonts w:ascii="Times New Roman" w:hAnsi="Times New Roman" w:cs="Times New Roman"/>
          <w:noProof w:val="0"/>
          <w:sz w:val="24"/>
          <w:szCs w:val="24"/>
        </w:rPr>
        <w:t xml:space="preserve"> Individuals in food webs: the relationships between </w:t>
      </w:r>
      <w:proofErr w:type="spellStart"/>
      <w:r w:rsidRPr="00C249D7">
        <w:rPr>
          <w:rFonts w:ascii="Times New Roman" w:hAnsi="Times New Roman" w:cs="Times New Roman"/>
          <w:noProof w:val="0"/>
          <w:sz w:val="24"/>
          <w:szCs w:val="24"/>
        </w:rPr>
        <w:t>trophic</w:t>
      </w:r>
      <w:proofErr w:type="spellEnd"/>
      <w:r w:rsidRPr="00C249D7">
        <w:rPr>
          <w:rFonts w:ascii="Times New Roman" w:hAnsi="Times New Roman" w:cs="Times New Roman"/>
          <w:noProof w:val="0"/>
          <w:sz w:val="24"/>
          <w:szCs w:val="24"/>
        </w:rPr>
        <w:t xml:space="preserve"> position, </w:t>
      </w:r>
      <w:proofErr w:type="spellStart"/>
      <w:r w:rsidRPr="00C249D7">
        <w:rPr>
          <w:rFonts w:ascii="Times New Roman" w:hAnsi="Times New Roman" w:cs="Times New Roman"/>
          <w:noProof w:val="0"/>
          <w:sz w:val="24"/>
          <w:szCs w:val="24"/>
        </w:rPr>
        <w:t>omnivory</w:t>
      </w:r>
      <w:proofErr w:type="spellEnd"/>
      <w:r w:rsidRPr="00C249D7">
        <w:rPr>
          <w:rFonts w:ascii="Times New Roman" w:hAnsi="Times New Roman" w:cs="Times New Roman"/>
          <w:noProof w:val="0"/>
          <w:sz w:val="24"/>
          <w:szCs w:val="24"/>
        </w:rPr>
        <w:t xml:space="preserve"> and among-individual diet variation. </w:t>
      </w:r>
      <w:proofErr w:type="spellStart"/>
      <w:r w:rsidRPr="00C249D7">
        <w:rPr>
          <w:rFonts w:ascii="Times New Roman" w:hAnsi="Times New Roman" w:cs="Times New Roman"/>
          <w:i/>
          <w:noProof w:val="0"/>
          <w:sz w:val="24"/>
          <w:szCs w:val="24"/>
        </w:rPr>
        <w:t>Oecologia</w:t>
      </w:r>
      <w:proofErr w:type="spellEnd"/>
      <w:r w:rsidRPr="00C249D7">
        <w:rPr>
          <w:rFonts w:ascii="Times New Roman" w:hAnsi="Times New Roman" w:cs="Times New Roman"/>
          <w:noProof w:val="0"/>
          <w:sz w:val="24"/>
          <w:szCs w:val="24"/>
        </w:rPr>
        <w:t xml:space="preserve">, </w:t>
      </w:r>
      <w:r w:rsidRPr="00C249D7">
        <w:rPr>
          <w:rFonts w:ascii="Times New Roman" w:hAnsi="Times New Roman" w:cs="Times New Roman"/>
          <w:i/>
          <w:noProof w:val="0"/>
          <w:sz w:val="24"/>
          <w:szCs w:val="24"/>
        </w:rPr>
        <w:t>178</w:t>
      </w:r>
      <w:r w:rsidRPr="00C249D7">
        <w:rPr>
          <w:rFonts w:ascii="Times New Roman" w:hAnsi="Times New Roman" w:cs="Times New Roman"/>
          <w:noProof w:val="0"/>
          <w:sz w:val="24"/>
          <w:szCs w:val="24"/>
        </w:rPr>
        <w:t xml:space="preserve">, 103-114. </w:t>
      </w:r>
      <w:proofErr w:type="spellStart"/>
      <w:proofErr w:type="gramStart"/>
      <w:r w:rsidRPr="00C249D7">
        <w:rPr>
          <w:rFonts w:ascii="Times New Roman" w:hAnsi="Times New Roman" w:cs="Times New Roman"/>
          <w:noProof w:val="0"/>
          <w:sz w:val="24"/>
          <w:szCs w:val="24"/>
        </w:rPr>
        <w:t>doi</w:t>
      </w:r>
      <w:proofErr w:type="spellEnd"/>
      <w:proofErr w:type="gramEnd"/>
      <w:r w:rsidRPr="00C249D7">
        <w:rPr>
          <w:rFonts w:ascii="Times New Roman" w:hAnsi="Times New Roman" w:cs="Times New Roman"/>
          <w:noProof w:val="0"/>
          <w:sz w:val="24"/>
          <w:szCs w:val="24"/>
        </w:rPr>
        <w:t xml:space="preserve">: </w:t>
      </w:r>
      <w:r w:rsidR="001652D8" w:rsidRPr="00B40B45">
        <w:rPr>
          <w:rFonts w:ascii="Times New Roman" w:hAnsi="Times New Roman" w:cs="Times New Roman"/>
          <w:noProof w:val="0"/>
          <w:sz w:val="24"/>
          <w:szCs w:val="24"/>
        </w:rPr>
        <w:t>https://doi.org/10.1007/s00442-014-3203-4</w:t>
      </w:r>
    </w:p>
    <w:p w:rsidR="00ED6464" w:rsidRPr="00D23959" w:rsidRDefault="00ED6464" w:rsidP="00ED6464">
      <w:pPr>
        <w:pStyle w:val="EndNoteBibliography"/>
        <w:spacing w:line="360" w:lineRule="auto"/>
        <w:ind w:left="720" w:hanging="720"/>
        <w:rPr>
          <w:ins w:id="371" w:author="." w:date="2021-07-31T21:43:00Z"/>
          <w:rFonts w:ascii="Times New Roman" w:hAnsi="Times New Roman" w:cs="Times New Roman"/>
          <w:sz w:val="24"/>
          <w:szCs w:val="24"/>
          <w:u w:val="single"/>
        </w:rPr>
      </w:pPr>
      <w:ins w:id="372" w:author="." w:date="2021-07-31T21:43:00Z">
        <w:r w:rsidRPr="00D23959">
          <w:rPr>
            <w:rFonts w:ascii="Times New Roman" w:hAnsi="Times New Roman" w:cs="Times New Roman"/>
            <w:sz w:val="24"/>
            <w:szCs w:val="24"/>
          </w:rPr>
          <w:t xml:space="preserve">Wise D. H., Moldenhauer D. M., &amp; Halaj J. (2006). Using stable isotopes to reveal shifts in prey consumption by generalist predators. </w:t>
        </w:r>
        <w:r w:rsidRPr="00D23959">
          <w:rPr>
            <w:rFonts w:ascii="Times New Roman" w:hAnsi="Times New Roman" w:cs="Times New Roman"/>
            <w:i/>
            <w:sz w:val="24"/>
            <w:szCs w:val="24"/>
          </w:rPr>
          <w:t>Ecological Applications</w:t>
        </w:r>
        <w:r w:rsidRPr="00D23959">
          <w:rPr>
            <w:rFonts w:ascii="Times New Roman" w:hAnsi="Times New Roman" w:cs="Times New Roman"/>
            <w:sz w:val="24"/>
            <w:szCs w:val="24"/>
          </w:rPr>
          <w:t xml:space="preserve">, </w:t>
        </w:r>
        <w:r w:rsidRPr="00D23959">
          <w:rPr>
            <w:rFonts w:ascii="Times New Roman" w:hAnsi="Times New Roman" w:cs="Times New Roman"/>
            <w:i/>
            <w:sz w:val="24"/>
            <w:szCs w:val="24"/>
          </w:rPr>
          <w:t>16</w:t>
        </w:r>
        <w:r w:rsidRPr="00D23959">
          <w:rPr>
            <w:rFonts w:ascii="Times New Roman" w:hAnsi="Times New Roman" w:cs="Times New Roman"/>
            <w:sz w:val="24"/>
            <w:szCs w:val="24"/>
          </w:rPr>
          <w:t>, 865-876.</w:t>
        </w:r>
        <w:r w:rsidR="008B2473">
          <w:rPr>
            <w:rFonts w:ascii="Times New Roman" w:hAnsi="Times New Roman" w:cs="Times New Roman" w:hint="eastAsia"/>
            <w:sz w:val="24"/>
            <w:szCs w:val="24"/>
          </w:rPr>
          <w:t xml:space="preserve"> doi: </w:t>
        </w:r>
      </w:ins>
      <w:ins w:id="373" w:author="." w:date="2021-07-31T21:44:00Z">
        <w:r w:rsidR="00B818F9" w:rsidRPr="00B40B45">
          <w:rPr>
            <w:rFonts w:ascii="Times New Roman" w:hAnsi="Times New Roman" w:cs="Times New Roman"/>
            <w:noProof w:val="0"/>
            <w:sz w:val="24"/>
            <w:szCs w:val="24"/>
          </w:rPr>
          <w:t>https://doi.org/</w:t>
        </w:r>
        <w:r w:rsidR="00B818F9" w:rsidRPr="00B818F9">
          <w:rPr>
            <w:rFonts w:ascii="Times New Roman" w:hAnsi="Times New Roman" w:cs="Times New Roman"/>
            <w:sz w:val="24"/>
            <w:szCs w:val="24"/>
          </w:rPr>
          <w:t>10.1890/1051-0761(2006)016[0865:usitrs]2.0.co;2</w:t>
        </w:r>
      </w:ins>
    </w:p>
    <w:p w:rsidR="00C1359F" w:rsidRDefault="00C1359F">
      <w:pPr>
        <w:rPr>
          <w:rFonts w:ascii="Times New Roman" w:hAnsi="Times New Roman" w:cs="Times New Roman"/>
          <w:b/>
          <w:noProof/>
        </w:rPr>
      </w:pPr>
      <w:r>
        <w:rPr>
          <w:rFonts w:ascii="Times New Roman" w:hAnsi="Times New Roman" w:cs="Times New Roman"/>
          <w:b/>
        </w:rPr>
        <w:br w:type="page"/>
      </w:r>
    </w:p>
    <w:p w:rsidR="0098732E" w:rsidRPr="002F6FBB" w:rsidRDefault="00AB1B45" w:rsidP="00B42A33">
      <w:pPr>
        <w:pStyle w:val="EndNoteBibliography"/>
        <w:spacing w:line="360" w:lineRule="auto"/>
        <w:ind w:left="720" w:hanging="720"/>
        <w:rPr>
          <w:rFonts w:ascii="Times New Roman" w:hAnsi="Times New Roman" w:cs="Times New Roman"/>
          <w:b/>
        </w:rPr>
      </w:pPr>
      <w:r w:rsidRPr="00AB1B45">
        <w:rPr>
          <w:rFonts w:ascii="Times New Roman" w:hAnsi="Times New Roman" w:cs="Times New Roman"/>
          <w:b/>
        </w:rPr>
        <w:lastRenderedPageBreak/>
        <w:t>Figure legend</w:t>
      </w:r>
    </w:p>
    <w:p w:rsidR="00980BA8" w:rsidRPr="002F6FBB" w:rsidRDefault="00AB1B45" w:rsidP="00B42A33">
      <w:pPr>
        <w:pStyle w:val="EndNoteBibliography"/>
        <w:spacing w:line="360" w:lineRule="auto"/>
        <w:rPr>
          <w:ins w:id="374" w:author="." w:date="2021-07-28T19:18:00Z"/>
          <w:rFonts w:ascii="Times New Roman" w:hAnsi="Times New Roman" w:cs="Times New Roman"/>
          <w:sz w:val="24"/>
        </w:rPr>
      </w:pPr>
      <w:r w:rsidRPr="00AB1B45">
        <w:rPr>
          <w:rFonts w:ascii="Times New Roman" w:hAnsi="Times New Roman" w:cs="Times New Roman"/>
          <w:b/>
          <w:sz w:val="24"/>
        </w:rPr>
        <w:t xml:space="preserve">Figure 1. </w:t>
      </w:r>
      <w:ins w:id="375" w:author="." w:date="2021-07-28T18:32:00Z">
        <w:r w:rsidRPr="00AB1B45">
          <w:rPr>
            <w:rFonts w:ascii="Times New Roman" w:hAnsi="Times New Roman" w:cs="Times New Roman"/>
            <w:b/>
            <w:sz w:val="24"/>
          </w:rPr>
          <w:t xml:space="preserve">A </w:t>
        </w:r>
        <w:r w:rsidRPr="00AB1B45">
          <w:rPr>
            <w:rFonts w:ascii="Times New Roman" w:hAnsi="Times New Roman" w:cs="Times New Roman"/>
            <w:sz w:val="24"/>
          </w:rPr>
          <w:t>s</w:t>
        </w:r>
      </w:ins>
      <w:del w:id="376" w:author="." w:date="2021-07-28T18:32:00Z">
        <w:r w:rsidRPr="00AB1B45">
          <w:rPr>
            <w:rFonts w:ascii="Times New Roman" w:hAnsi="Times New Roman" w:cs="Times New Roman"/>
            <w:sz w:val="24"/>
          </w:rPr>
          <w:delText>S</w:delText>
        </w:r>
      </w:del>
      <w:r w:rsidRPr="00AB1B45">
        <w:rPr>
          <w:rFonts w:ascii="Times New Roman" w:hAnsi="Times New Roman" w:cs="Times New Roman"/>
          <w:sz w:val="24"/>
        </w:rPr>
        <w:t xml:space="preserve">chematic diagram of the proposed experimental framework for determining the degree of intraguild predation in a three-species omnivorous food web, in which a top predator and a mesopredator </w:t>
      </w:r>
      <w:ins w:id="377" w:author="." w:date="2021-07-28T19:02:00Z">
        <w:r w:rsidR="00B40398">
          <w:rPr>
            <w:rFonts w:ascii="Times New Roman" w:hAnsi="Times New Roman" w:cs="Times New Roman"/>
            <w:sz w:val="24"/>
          </w:rPr>
          <w:t xml:space="preserve">both </w:t>
        </w:r>
      </w:ins>
      <w:r w:rsidRPr="00AB1B45">
        <w:rPr>
          <w:rFonts w:ascii="Times New Roman" w:hAnsi="Times New Roman" w:cs="Times New Roman"/>
          <w:sz w:val="24"/>
        </w:rPr>
        <w:t>feed on a shared prey, while the top predator also feeds on the mesopredator (a). In the first feeding trial (b), the top predator and the mesopredator are fed the shared prey for</w:t>
      </w:r>
      <w:ins w:id="378" w:author="." w:date="2021-07-28T18:34:00Z">
        <w:r w:rsidRPr="00AB1B45">
          <w:rPr>
            <w:rFonts w:ascii="Times New Roman" w:hAnsi="Times New Roman" w:cs="Times New Roman"/>
            <w:sz w:val="24"/>
          </w:rPr>
          <w:t xml:space="preserve"> </w:t>
        </w:r>
      </w:ins>
      <w:ins w:id="379" w:author="." w:date="2021-07-28T18:39:00Z">
        <w:r w:rsidR="00B40398">
          <w:rPr>
            <w:rFonts w:ascii="Times New Roman" w:hAnsi="Times New Roman" w:cs="Times New Roman"/>
            <w:sz w:val="24"/>
          </w:rPr>
          <w:t xml:space="preserve">an </w:t>
        </w:r>
      </w:ins>
      <w:ins w:id="380" w:author="." w:date="2021-07-28T18:34:00Z">
        <w:r w:rsidRPr="00AB1B45">
          <w:rPr>
            <w:rFonts w:ascii="Times New Roman" w:hAnsi="Times New Roman" w:cs="Times New Roman"/>
            <w:sz w:val="24"/>
          </w:rPr>
          <w:t xml:space="preserve">appropriate </w:t>
        </w:r>
      </w:ins>
      <w:ins w:id="381" w:author="." w:date="2021-07-28T18:35:00Z">
        <w:r w:rsidRPr="00AB1B45">
          <w:rPr>
            <w:rFonts w:ascii="Times New Roman" w:hAnsi="Times New Roman" w:cs="Times New Roman"/>
            <w:sz w:val="24"/>
          </w:rPr>
          <w:t>period o</w:t>
        </w:r>
      </w:ins>
      <w:ins w:id="382" w:author="." w:date="2021-07-28T18:36:00Z">
        <w:r w:rsidRPr="00AB1B45">
          <w:rPr>
            <w:rFonts w:ascii="Times New Roman" w:hAnsi="Times New Roman" w:cs="Times New Roman"/>
            <w:sz w:val="24"/>
          </w:rPr>
          <w:t>f time</w:t>
        </w:r>
      </w:ins>
      <w:del w:id="383" w:author="." w:date="2021-07-28T18:34:00Z">
        <w:r w:rsidRPr="00AB1B45">
          <w:rPr>
            <w:rFonts w:ascii="Times New Roman" w:hAnsi="Times New Roman" w:cs="Times New Roman"/>
            <w:sz w:val="24"/>
          </w:rPr>
          <w:delText xml:space="preserve"> two weeks</w:delText>
        </w:r>
      </w:del>
      <w:r w:rsidRPr="00AB1B45">
        <w:rPr>
          <w:rFonts w:ascii="Times New Roman" w:hAnsi="Times New Roman" w:cs="Times New Roman"/>
          <w:sz w:val="24"/>
        </w:rPr>
        <w:t xml:space="preserve"> to ensure that both predators have reached an isotopic equilibrium state with the shared prey. In the second feeding trial</w:t>
      </w:r>
      <w:ins w:id="384" w:author="." w:date="2021-07-28T19:38:00Z">
        <w:r w:rsidR="0077294A">
          <w:rPr>
            <w:rFonts w:ascii="Times New Roman" w:hAnsi="Times New Roman" w:cs="Times New Roman" w:hint="eastAsia"/>
            <w:sz w:val="24"/>
          </w:rPr>
          <w:t xml:space="preserve"> (with the same duration as the first trail)</w:t>
        </w:r>
      </w:ins>
      <w:r w:rsidRPr="00AB1B45">
        <w:rPr>
          <w:rFonts w:ascii="Times New Roman" w:hAnsi="Times New Roman" w:cs="Times New Roman"/>
          <w:sz w:val="24"/>
        </w:rPr>
        <w:t xml:space="preserve"> (c), the top predator is fed mixed diets with different proportions of shared prey</w:t>
      </w:r>
      <w:del w:id="385" w:author="." w:date="2021-07-28T18:36:00Z">
        <w:r w:rsidRPr="00AB1B45">
          <w:rPr>
            <w:rFonts w:ascii="Times New Roman" w:hAnsi="Times New Roman" w:cs="Times New Roman"/>
            <w:sz w:val="24"/>
          </w:rPr>
          <w:delText xml:space="preserve"> (from the stock)</w:delText>
        </w:r>
      </w:del>
      <w:r w:rsidRPr="00AB1B45">
        <w:rPr>
          <w:rFonts w:ascii="Times New Roman" w:hAnsi="Times New Roman" w:cs="Times New Roman"/>
          <w:sz w:val="24"/>
        </w:rPr>
        <w:t xml:space="preserve"> and mesopredator</w:t>
      </w:r>
      <w:ins w:id="386" w:author="." w:date="2021-07-28T18:37:00Z">
        <w:r w:rsidRPr="00AB1B45">
          <w:rPr>
            <w:rFonts w:ascii="Times New Roman" w:hAnsi="Times New Roman" w:cs="Times New Roman"/>
            <w:sz w:val="24"/>
          </w:rPr>
          <w:t xml:space="preserve"> individuals</w:t>
        </w:r>
      </w:ins>
      <w:r w:rsidRPr="00AB1B45">
        <w:rPr>
          <w:rFonts w:ascii="Times New Roman" w:hAnsi="Times New Roman" w:cs="Times New Roman"/>
          <w:sz w:val="24"/>
        </w:rPr>
        <w:t xml:space="preserve"> (from the first </w:t>
      </w:r>
      <w:del w:id="387" w:author="." w:date="2021-07-28T19:39:00Z">
        <w:r w:rsidRPr="00AB1B45">
          <w:rPr>
            <w:rFonts w:ascii="Times New Roman" w:hAnsi="Times New Roman" w:cs="Times New Roman"/>
            <w:sz w:val="24"/>
          </w:rPr>
          <w:delText xml:space="preserve">feeding </w:delText>
        </w:r>
      </w:del>
      <w:r w:rsidRPr="00AB1B45">
        <w:rPr>
          <w:rFonts w:ascii="Times New Roman" w:hAnsi="Times New Roman" w:cs="Times New Roman"/>
          <w:sz w:val="24"/>
        </w:rPr>
        <w:t xml:space="preserve">trial) </w:t>
      </w:r>
      <w:del w:id="388" w:author="." w:date="2021-07-28T18:37:00Z">
        <w:r w:rsidRPr="00AB1B45">
          <w:rPr>
            <w:rFonts w:ascii="Times New Roman" w:hAnsi="Times New Roman" w:cs="Times New Roman"/>
            <w:sz w:val="24"/>
          </w:rPr>
          <w:delText xml:space="preserve">individuals </w:delText>
        </w:r>
      </w:del>
      <w:r w:rsidRPr="00AB1B45">
        <w:rPr>
          <w:rFonts w:ascii="Times New Roman" w:hAnsi="Times New Roman" w:cs="Times New Roman"/>
          <w:sz w:val="24"/>
        </w:rPr>
        <w:t xml:space="preserve">to </w:t>
      </w:r>
      <w:ins w:id="389" w:author="." w:date="2021-07-28T18:40:00Z">
        <w:r w:rsidR="00B40398">
          <w:rPr>
            <w:rFonts w:ascii="Times New Roman" w:hAnsi="Times New Roman" w:cs="Times New Roman"/>
            <w:sz w:val="24"/>
          </w:rPr>
          <w:t xml:space="preserve">simulate a full range of potential encounter rates </w:t>
        </w:r>
      </w:ins>
      <w:ins w:id="390" w:author="." w:date="2021-07-31T22:47:00Z">
        <w:r w:rsidR="00A01187">
          <w:rPr>
            <w:rFonts w:ascii="Times New Roman" w:hAnsi="Times New Roman" w:cs="Times New Roman" w:hint="eastAsia"/>
            <w:sz w:val="24"/>
          </w:rPr>
          <w:t>that the focal</w:t>
        </w:r>
      </w:ins>
      <w:ins w:id="391" w:author="." w:date="2021-07-28T18:40:00Z">
        <w:r w:rsidR="00B40398">
          <w:rPr>
            <w:rFonts w:ascii="Times New Roman" w:hAnsi="Times New Roman" w:cs="Times New Roman"/>
            <w:sz w:val="24"/>
          </w:rPr>
          <w:t xml:space="preserve"> organisms</w:t>
        </w:r>
      </w:ins>
      <w:ins w:id="392" w:author="." w:date="2021-07-31T22:47:00Z">
        <w:r w:rsidR="00A01187">
          <w:rPr>
            <w:rFonts w:ascii="Times New Roman" w:hAnsi="Times New Roman" w:cs="Times New Roman" w:hint="eastAsia"/>
            <w:sz w:val="24"/>
          </w:rPr>
          <w:t xml:space="preserve"> might experience in the field</w:t>
        </w:r>
      </w:ins>
      <w:ins w:id="393" w:author="." w:date="2021-07-28T18:40:00Z">
        <w:r w:rsidR="00B40398">
          <w:rPr>
            <w:rFonts w:ascii="Times New Roman" w:hAnsi="Times New Roman" w:cs="Times New Roman"/>
            <w:sz w:val="24"/>
          </w:rPr>
          <w:t>.</w:t>
        </w:r>
      </w:ins>
      <w:del w:id="394" w:author="." w:date="2021-07-28T18:40:00Z">
        <w:r w:rsidRPr="00AB1B45">
          <w:rPr>
            <w:rFonts w:ascii="Times New Roman" w:hAnsi="Times New Roman" w:cs="Times New Roman"/>
            <w:sz w:val="24"/>
          </w:rPr>
          <w:delText>simulate different degrees of IGP.</w:delText>
        </w:r>
      </w:del>
      <w:r w:rsidRPr="00AB1B45">
        <w:rPr>
          <w:rFonts w:ascii="Times New Roman" w:hAnsi="Times New Roman" w:cs="Times New Roman"/>
          <w:sz w:val="24"/>
        </w:rPr>
        <w:t xml:space="preserve"> (d) </w:t>
      </w:r>
      <w:ins w:id="395" w:author="." w:date="2021-07-28T19:14:00Z">
        <w:r w:rsidRPr="00AB1B45">
          <w:rPr>
            <w:rFonts w:ascii="Times New Roman" w:hAnsi="Times New Roman" w:cs="Times New Roman"/>
            <w:sz w:val="24"/>
          </w:rPr>
          <w:t>A standard curve can be constructed by plotting the difference in δ</w:t>
        </w:r>
        <w:r w:rsidRPr="00AB1B45">
          <w:rPr>
            <w:rFonts w:ascii="Times New Roman" w:hAnsi="Times New Roman" w:cs="Times New Roman"/>
            <w:sz w:val="24"/>
            <w:vertAlign w:val="superscript"/>
          </w:rPr>
          <w:t>15</w:t>
        </w:r>
        <w:r w:rsidRPr="00AB1B45">
          <w:rPr>
            <w:rFonts w:ascii="Times New Roman" w:hAnsi="Times New Roman" w:cs="Times New Roman"/>
            <w:sz w:val="24"/>
          </w:rPr>
          <w:t xml:space="preserve">N between the </w:t>
        </w:r>
      </w:ins>
      <w:ins w:id="396" w:author="." w:date="2021-07-28T19:16:00Z">
        <w:r w:rsidRPr="00AB1B45">
          <w:rPr>
            <w:rFonts w:ascii="Times New Roman" w:hAnsi="Times New Roman" w:cs="Times New Roman"/>
            <w:sz w:val="24"/>
          </w:rPr>
          <w:t xml:space="preserve">top predator and the </w:t>
        </w:r>
      </w:ins>
      <w:ins w:id="397" w:author="." w:date="2021-07-28T19:14:00Z">
        <w:r w:rsidRPr="00AB1B45">
          <w:rPr>
            <w:rFonts w:ascii="Times New Roman" w:hAnsi="Times New Roman" w:cs="Times New Roman"/>
            <w:sz w:val="24"/>
          </w:rPr>
          <w:t>shared prey (Δ</w:t>
        </w:r>
        <w:r w:rsidRPr="00AB1B45">
          <w:rPr>
            <w:rFonts w:ascii="Times New Roman" w:hAnsi="Times New Roman" w:cs="Times New Roman"/>
            <w:sz w:val="24"/>
            <w:vertAlign w:val="superscript"/>
          </w:rPr>
          <w:t>15</w:t>
        </w:r>
        <w:r w:rsidRPr="00AB1B45">
          <w:rPr>
            <w:rFonts w:ascii="Times New Roman" w:hAnsi="Times New Roman" w:cs="Times New Roman"/>
            <w:sz w:val="24"/>
          </w:rPr>
          <w:t>N) against the proportion of mesopredator consumed</w:t>
        </w:r>
      </w:ins>
      <w:ins w:id="398" w:author="." w:date="2021-07-28T18:48:00Z">
        <w:r w:rsidR="00B40398">
          <w:rPr>
            <w:rFonts w:ascii="Times New Roman" w:hAnsi="Times New Roman" w:cs="Times New Roman"/>
            <w:sz w:val="24"/>
          </w:rPr>
          <w:t>.</w:t>
        </w:r>
      </w:ins>
      <w:ins w:id="399" w:author="." w:date="2021-07-28T18:49:00Z">
        <w:r w:rsidRPr="00AB1B45">
          <w:rPr>
            <w:rFonts w:ascii="Times New Roman" w:hAnsi="Times New Roman" w:cs="Times New Roman"/>
            <w:sz w:val="24"/>
          </w:rPr>
          <w:t xml:space="preserve"> </w:t>
        </w:r>
      </w:ins>
      <w:del w:id="400" w:author="." w:date="2021-07-28T18:49:00Z">
        <w:r w:rsidRPr="00AB1B45">
          <w:rPr>
            <w:rFonts w:ascii="Times New Roman" w:hAnsi="Times New Roman" w:cs="Times New Roman"/>
            <w:sz w:val="24"/>
          </w:rPr>
          <w:delText xml:space="preserve">The trophic </w:delText>
        </w:r>
      </w:del>
      <w:del w:id="401" w:author="." w:date="2021-07-28T18:42:00Z">
        <w:r w:rsidRPr="00AB1B45">
          <w:rPr>
            <w:rFonts w:ascii="Times New Roman" w:hAnsi="Times New Roman" w:cs="Times New Roman"/>
            <w:sz w:val="24"/>
          </w:rPr>
          <w:delText xml:space="preserve">enrichment </w:delText>
        </w:r>
      </w:del>
      <w:del w:id="402" w:author="." w:date="2021-07-28T18:49:00Z">
        <w:r w:rsidRPr="00AB1B45">
          <w:rPr>
            <w:rFonts w:ascii="Times New Roman" w:hAnsi="Times New Roman" w:cs="Times New Roman"/>
            <w:sz w:val="24"/>
          </w:rPr>
          <w:delText>factors (Δ</w:delText>
        </w:r>
        <w:r w:rsidRPr="00AB1B45">
          <w:rPr>
            <w:rFonts w:ascii="Times New Roman" w:hAnsi="Times New Roman" w:cs="Times New Roman"/>
            <w:sz w:val="24"/>
            <w:vertAlign w:val="superscript"/>
          </w:rPr>
          <w:delText>15</w:delText>
        </w:r>
        <w:r w:rsidRPr="00AB1B45">
          <w:rPr>
            <w:rFonts w:ascii="Times New Roman" w:hAnsi="Times New Roman" w:cs="Times New Roman"/>
            <w:sz w:val="24"/>
          </w:rPr>
          <w:delText>N) of top predator individuals (relative to the shared prey) in each diet treatment are</w:delText>
        </w:r>
      </w:del>
      <w:del w:id="403" w:author="." w:date="2021-07-28T18:47:00Z">
        <w:r w:rsidRPr="00AB1B45">
          <w:rPr>
            <w:rFonts w:ascii="Times New Roman" w:hAnsi="Times New Roman" w:cs="Times New Roman"/>
            <w:sz w:val="24"/>
          </w:rPr>
          <w:delText xml:space="preserve"> used to </w:delText>
        </w:r>
      </w:del>
      <w:del w:id="404" w:author="." w:date="2021-07-28T18:49:00Z">
        <w:r w:rsidRPr="00AB1B45">
          <w:rPr>
            <w:rFonts w:ascii="Times New Roman" w:hAnsi="Times New Roman" w:cs="Times New Roman"/>
            <w:sz w:val="24"/>
          </w:rPr>
          <w:delText xml:space="preserve">construct a standard IGP curve. </w:delText>
        </w:r>
      </w:del>
      <w:ins w:id="405" w:author="." w:date="2021-07-28T18:46:00Z">
        <w:r w:rsidR="00B40398">
          <w:rPr>
            <w:rFonts w:ascii="Times New Roman" w:hAnsi="Times New Roman" w:cs="Times New Roman"/>
            <w:sz w:val="24"/>
          </w:rPr>
          <w:t>(</w:t>
        </w:r>
      </w:ins>
      <w:r w:rsidRPr="00AB1B45">
        <w:rPr>
          <w:rFonts w:ascii="Times New Roman" w:hAnsi="Times New Roman" w:cs="Times New Roman"/>
          <w:sz w:val="24"/>
        </w:rPr>
        <w:t xml:space="preserve">Note that the curve may not necessarily be linear due to </w:t>
      </w:r>
      <w:ins w:id="406" w:author="." w:date="2021-07-28T18:44:00Z">
        <w:r w:rsidRPr="00AB1B45">
          <w:rPr>
            <w:rFonts w:ascii="Times New Roman" w:hAnsi="Times New Roman" w:cs="Times New Roman"/>
            <w:sz w:val="24"/>
          </w:rPr>
          <w:t xml:space="preserve">the </w:t>
        </w:r>
      </w:ins>
      <w:del w:id="407" w:author="." w:date="2021-07-28T18:43:00Z">
        <w:r w:rsidRPr="00AB1B45">
          <w:rPr>
            <w:rFonts w:ascii="Times New Roman" w:hAnsi="Times New Roman" w:cs="Times New Roman"/>
            <w:sz w:val="24"/>
          </w:rPr>
          <w:delText>complex isotope routing.</w:delText>
        </w:r>
      </w:del>
      <w:ins w:id="408" w:author="." w:date="2021-07-28T18:43:00Z">
        <w:r w:rsidRPr="00AB1B45">
          <w:rPr>
            <w:rFonts w:ascii="Times New Roman" w:hAnsi="Times New Roman" w:cs="Times New Roman"/>
            <w:sz w:val="24"/>
          </w:rPr>
          <w:t>differen</w:t>
        </w:r>
      </w:ins>
      <w:ins w:id="409" w:author="." w:date="2021-07-28T18:44:00Z">
        <w:r w:rsidRPr="00AB1B45">
          <w:rPr>
            <w:rFonts w:ascii="Times New Roman" w:hAnsi="Times New Roman" w:cs="Times New Roman"/>
            <w:sz w:val="24"/>
          </w:rPr>
          <w:t>ce</w:t>
        </w:r>
      </w:ins>
      <w:ins w:id="410" w:author="." w:date="2021-07-28T18:45:00Z">
        <w:r w:rsidRPr="00AB1B45">
          <w:rPr>
            <w:rFonts w:ascii="Times New Roman" w:hAnsi="Times New Roman" w:cs="Times New Roman"/>
            <w:sz w:val="24"/>
          </w:rPr>
          <w:t>s</w:t>
        </w:r>
      </w:ins>
      <w:ins w:id="411" w:author="." w:date="2021-07-28T18:44:00Z">
        <w:r w:rsidRPr="00AB1B45">
          <w:rPr>
            <w:rFonts w:ascii="Times New Roman" w:hAnsi="Times New Roman" w:cs="Times New Roman"/>
            <w:sz w:val="24"/>
          </w:rPr>
          <w:t xml:space="preserve"> in</w:t>
        </w:r>
      </w:ins>
      <w:ins w:id="412" w:author="." w:date="2021-07-28T18:46:00Z">
        <w:r w:rsidRPr="00AB1B45">
          <w:rPr>
            <w:rFonts w:ascii="Times New Roman" w:hAnsi="Times New Roman" w:cs="Times New Roman"/>
            <w:sz w:val="24"/>
          </w:rPr>
          <w:t xml:space="preserve"> the</w:t>
        </w:r>
      </w:ins>
      <w:ins w:id="413" w:author="." w:date="2021-07-28T18:44:00Z">
        <w:r w:rsidRPr="00AB1B45">
          <w:rPr>
            <w:rFonts w:ascii="Times New Roman" w:hAnsi="Times New Roman" w:cs="Times New Roman"/>
            <w:sz w:val="24"/>
          </w:rPr>
          <w:t xml:space="preserve"> biomass of </w:t>
        </w:r>
        <w:r w:rsidR="00B40398">
          <w:rPr>
            <w:rFonts w:ascii="Times New Roman" w:hAnsi="Times New Roman" w:cs="Times New Roman"/>
            <w:sz w:val="24"/>
          </w:rPr>
          <w:t>shared prey and mesopredator</w:t>
        </w:r>
      </w:ins>
      <w:ins w:id="414" w:author="." w:date="2021-07-28T18:46:00Z">
        <w:r w:rsidR="00B40398">
          <w:rPr>
            <w:rFonts w:ascii="Times New Roman" w:hAnsi="Times New Roman" w:cs="Times New Roman"/>
            <w:sz w:val="24"/>
          </w:rPr>
          <w:t xml:space="preserve"> individuals</w:t>
        </w:r>
      </w:ins>
      <w:ins w:id="415" w:author="." w:date="2021-07-28T18:44:00Z">
        <w:r w:rsidR="00B40398">
          <w:rPr>
            <w:rFonts w:ascii="Times New Roman" w:hAnsi="Times New Roman" w:cs="Times New Roman"/>
            <w:sz w:val="24"/>
          </w:rPr>
          <w:t>.</w:t>
        </w:r>
      </w:ins>
      <w:ins w:id="416" w:author="." w:date="2021-07-28T18:46:00Z">
        <w:r w:rsidR="00B40398">
          <w:rPr>
            <w:rFonts w:ascii="Times New Roman" w:hAnsi="Times New Roman" w:cs="Times New Roman"/>
            <w:sz w:val="24"/>
          </w:rPr>
          <w:t>)</w:t>
        </w:r>
      </w:ins>
      <w:r w:rsidRPr="00AB1B45">
        <w:rPr>
          <w:rFonts w:ascii="Times New Roman" w:hAnsi="Times New Roman" w:cs="Times New Roman"/>
          <w:sz w:val="24"/>
        </w:rPr>
        <w:t xml:space="preserve"> (e) </w:t>
      </w:r>
      <w:ins w:id="417" w:author="." w:date="2021-07-28T18:53:00Z">
        <w:r w:rsidRPr="00AB1B45">
          <w:rPr>
            <w:rFonts w:ascii="Times New Roman" w:hAnsi="Times New Roman" w:cs="Times New Roman"/>
            <w:sz w:val="24"/>
          </w:rPr>
          <w:t xml:space="preserve">The </w:t>
        </w:r>
        <w:r w:rsidR="00B40398">
          <w:rPr>
            <w:rFonts w:ascii="Times New Roman" w:hAnsi="Times New Roman" w:cs="Times New Roman"/>
            <w:sz w:val="24"/>
          </w:rPr>
          <w:t>δ</w:t>
        </w:r>
        <w:r w:rsidR="00B40398">
          <w:rPr>
            <w:rFonts w:ascii="Times New Roman" w:hAnsi="Times New Roman" w:cs="Times New Roman"/>
            <w:sz w:val="24"/>
            <w:vertAlign w:val="superscript"/>
          </w:rPr>
          <w:t>15</w:t>
        </w:r>
        <w:r w:rsidR="00B40398">
          <w:rPr>
            <w:rFonts w:ascii="Times New Roman" w:hAnsi="Times New Roman" w:cs="Times New Roman"/>
            <w:sz w:val="24"/>
          </w:rPr>
          <w:t xml:space="preserve">N </w:t>
        </w:r>
      </w:ins>
      <w:ins w:id="418" w:author="." w:date="2021-07-29T19:28:00Z">
        <w:r w:rsidR="000F025A">
          <w:rPr>
            <w:rFonts w:ascii="Times New Roman" w:hAnsi="Times New Roman" w:cs="Times New Roman" w:hint="eastAsia"/>
            <w:sz w:val="24"/>
          </w:rPr>
          <w:t xml:space="preserve">values </w:t>
        </w:r>
      </w:ins>
      <w:ins w:id="419" w:author="." w:date="2021-07-28T18:53:00Z">
        <w:r w:rsidR="00B40398">
          <w:rPr>
            <w:rFonts w:ascii="Times New Roman" w:hAnsi="Times New Roman" w:cs="Times New Roman"/>
            <w:sz w:val="24"/>
          </w:rPr>
          <w:t>of f</w:t>
        </w:r>
      </w:ins>
      <w:ins w:id="420" w:author="." w:date="2021-07-28T18:52:00Z">
        <w:r w:rsidR="00B40398">
          <w:rPr>
            <w:rFonts w:ascii="Times New Roman" w:hAnsi="Times New Roman" w:cs="Times New Roman"/>
            <w:sz w:val="24"/>
          </w:rPr>
          <w:t>ield</w:t>
        </w:r>
      </w:ins>
      <w:ins w:id="421" w:author="." w:date="2021-07-28T18:53:00Z">
        <w:r w:rsidR="00B40398">
          <w:rPr>
            <w:rFonts w:ascii="Times New Roman" w:hAnsi="Times New Roman" w:cs="Times New Roman"/>
            <w:sz w:val="24"/>
          </w:rPr>
          <w:t>-</w:t>
        </w:r>
      </w:ins>
      <w:ins w:id="422" w:author="." w:date="2021-07-28T18:52:00Z">
        <w:r w:rsidR="00B40398">
          <w:rPr>
            <w:rFonts w:ascii="Times New Roman" w:hAnsi="Times New Roman" w:cs="Times New Roman"/>
            <w:sz w:val="24"/>
          </w:rPr>
          <w:t>sample</w:t>
        </w:r>
      </w:ins>
      <w:ins w:id="423" w:author="." w:date="2021-07-28T18:53:00Z">
        <w:r w:rsidR="00B40398">
          <w:rPr>
            <w:rFonts w:ascii="Times New Roman" w:hAnsi="Times New Roman" w:cs="Times New Roman"/>
            <w:sz w:val="24"/>
          </w:rPr>
          <w:t>d</w:t>
        </w:r>
      </w:ins>
      <w:ins w:id="424" w:author="." w:date="2021-07-28T18:52:00Z">
        <w:r w:rsidR="00B40398">
          <w:rPr>
            <w:rFonts w:ascii="Times New Roman" w:hAnsi="Times New Roman" w:cs="Times New Roman"/>
            <w:sz w:val="24"/>
          </w:rPr>
          <w:t xml:space="preserve"> </w:t>
        </w:r>
      </w:ins>
      <w:ins w:id="425" w:author="." w:date="2021-07-28T19:16:00Z">
        <w:r w:rsidRPr="00AB1B45">
          <w:rPr>
            <w:rFonts w:ascii="Times New Roman" w:hAnsi="Times New Roman" w:cs="Times New Roman"/>
            <w:sz w:val="24"/>
          </w:rPr>
          <w:t xml:space="preserve">shared prey and </w:t>
        </w:r>
      </w:ins>
      <w:ins w:id="426" w:author="." w:date="2021-07-28T18:52:00Z">
        <w:r w:rsidR="00B40398">
          <w:rPr>
            <w:rFonts w:ascii="Times New Roman" w:hAnsi="Times New Roman" w:cs="Times New Roman"/>
            <w:sz w:val="24"/>
          </w:rPr>
          <w:t xml:space="preserve">top predator individuals </w:t>
        </w:r>
      </w:ins>
      <w:ins w:id="427" w:author="." w:date="2021-07-28T19:16:00Z">
        <w:r w:rsidRPr="00AB1B45">
          <w:rPr>
            <w:rFonts w:ascii="Times New Roman" w:hAnsi="Times New Roman" w:cs="Times New Roman"/>
            <w:sz w:val="24"/>
          </w:rPr>
          <w:t xml:space="preserve">are </w:t>
        </w:r>
      </w:ins>
      <w:ins w:id="428" w:author="." w:date="2021-07-28T18:54:00Z">
        <w:r w:rsidR="00B40398">
          <w:rPr>
            <w:rFonts w:ascii="Times New Roman" w:hAnsi="Times New Roman" w:cs="Times New Roman"/>
            <w:sz w:val="24"/>
          </w:rPr>
          <w:t xml:space="preserve">analyzed </w:t>
        </w:r>
      </w:ins>
      <w:ins w:id="429" w:author="." w:date="2021-07-28T18:52:00Z">
        <w:r w:rsidR="00B40398">
          <w:rPr>
            <w:rFonts w:ascii="Times New Roman" w:hAnsi="Times New Roman" w:cs="Times New Roman"/>
            <w:sz w:val="24"/>
          </w:rPr>
          <w:t xml:space="preserve">to obtain the empirical </w:t>
        </w:r>
      </w:ins>
      <w:ins w:id="430" w:author="." w:date="2021-07-28T19:16:00Z">
        <w:r w:rsidRPr="00AB1B45">
          <w:rPr>
            <w:rFonts w:ascii="Times New Roman" w:hAnsi="Times New Roman" w:cs="Times New Roman"/>
            <w:sz w:val="24"/>
          </w:rPr>
          <w:t>Δ</w:t>
        </w:r>
        <w:r w:rsidRPr="00AB1B45">
          <w:rPr>
            <w:rFonts w:ascii="Times New Roman" w:hAnsi="Times New Roman" w:cs="Times New Roman"/>
            <w:sz w:val="24"/>
            <w:vertAlign w:val="superscript"/>
          </w:rPr>
          <w:t>15</w:t>
        </w:r>
        <w:r w:rsidRPr="00AB1B45">
          <w:rPr>
            <w:rFonts w:ascii="Times New Roman" w:hAnsi="Times New Roman" w:cs="Times New Roman"/>
            <w:sz w:val="24"/>
          </w:rPr>
          <w:t>N</w:t>
        </w:r>
      </w:ins>
      <w:ins w:id="431" w:author="." w:date="2021-07-28T19:17:00Z">
        <w:r w:rsidRPr="00AB1B45">
          <w:rPr>
            <w:rFonts w:ascii="Times New Roman" w:hAnsi="Times New Roman" w:cs="Times New Roman"/>
            <w:sz w:val="24"/>
          </w:rPr>
          <w:t>, which</w:t>
        </w:r>
      </w:ins>
      <w:ins w:id="432" w:author="." w:date="2021-07-28T19:18:00Z">
        <w:r w:rsidRPr="00AB1B45">
          <w:rPr>
            <w:rFonts w:ascii="Times New Roman" w:hAnsi="Times New Roman" w:cs="Times New Roman"/>
            <w:sz w:val="24"/>
          </w:rPr>
          <w:t xml:space="preserve"> is then interpolated to the standard curve to</w:t>
        </w:r>
      </w:ins>
      <w:ins w:id="433" w:author="." w:date="2021-07-28T18:52:00Z">
        <w:r w:rsidR="00B40398">
          <w:rPr>
            <w:rFonts w:ascii="Times New Roman" w:hAnsi="Times New Roman" w:cs="Times New Roman"/>
            <w:sz w:val="24"/>
          </w:rPr>
          <w:t xml:space="preserve"> </w:t>
        </w:r>
      </w:ins>
      <w:ins w:id="434" w:author="." w:date="2021-07-28T19:18:00Z">
        <w:r w:rsidRPr="00AB1B45">
          <w:rPr>
            <w:rFonts w:ascii="Times New Roman" w:hAnsi="Times New Roman" w:cs="Times New Roman"/>
            <w:sz w:val="24"/>
          </w:rPr>
          <w:t>determine t</w:t>
        </w:r>
      </w:ins>
      <w:ins w:id="435" w:author="." w:date="2021-07-28T19:15:00Z">
        <w:r w:rsidRPr="00AB1B45">
          <w:rPr>
            <w:rFonts w:ascii="Times New Roman" w:hAnsi="Times New Roman" w:cs="Times New Roman"/>
            <w:sz w:val="24"/>
          </w:rPr>
          <w:t>he degree of IGP in the field</w:t>
        </w:r>
      </w:ins>
      <w:ins w:id="436" w:author="." w:date="2021-07-28T19:18:00Z">
        <w:r w:rsidRPr="00AB1B45">
          <w:rPr>
            <w:rFonts w:ascii="Times New Roman" w:hAnsi="Times New Roman" w:cs="Times New Roman"/>
            <w:sz w:val="24"/>
          </w:rPr>
          <w:t>.</w:t>
        </w:r>
      </w:ins>
    </w:p>
    <w:p w:rsidR="00AB1B45" w:rsidRDefault="00AB1B45" w:rsidP="00AB1B45">
      <w:pPr>
        <w:pStyle w:val="EndNoteBibliography"/>
        <w:spacing w:line="360" w:lineRule="auto"/>
        <w:rPr>
          <w:rFonts w:ascii="Times New Roman" w:hAnsi="Times New Roman" w:cs="Times New Roman"/>
          <w:b/>
          <w:color w:val="FF0000"/>
          <w:sz w:val="24"/>
        </w:rPr>
      </w:pPr>
    </w:p>
    <w:p w:rsidR="007A6972" w:rsidRPr="001A5135" w:rsidRDefault="00AB1B45" w:rsidP="00B42A33">
      <w:pPr>
        <w:pStyle w:val="EndNoteBibliography"/>
        <w:spacing w:line="360" w:lineRule="auto"/>
        <w:rPr>
          <w:ins w:id="437" w:author="." w:date="2021-07-28T07:24:00Z"/>
          <w:rFonts w:ascii="Times New Roman" w:hAnsi="Times New Roman" w:cs="Times New Roman"/>
          <w:sz w:val="24"/>
        </w:rPr>
      </w:pPr>
      <w:ins w:id="438" w:author="." w:date="2021-07-28T07:21:00Z">
        <w:r w:rsidRPr="00AB1B45">
          <w:rPr>
            <w:rFonts w:ascii="Times New Roman" w:hAnsi="Times New Roman" w:cs="Times New Roman"/>
            <w:b/>
            <w:sz w:val="24"/>
          </w:rPr>
          <w:t xml:space="preserve">Figure 2. </w:t>
        </w:r>
      </w:ins>
      <w:ins w:id="439" w:author="." w:date="2021-07-28T18:55:00Z">
        <w:r>
          <w:rPr>
            <w:rFonts w:ascii="Times New Roman" w:hAnsi="Times New Roman" w:cs="Times New Roman"/>
            <w:sz w:val="24"/>
          </w:rPr>
          <w:t xml:space="preserve">A hypothetical example of </w:t>
        </w:r>
      </w:ins>
      <w:ins w:id="440" w:author="." w:date="2021-07-29T08:05:00Z">
        <w:r w:rsidRPr="00AB1B45">
          <w:rPr>
            <w:rFonts w:ascii="Times New Roman" w:hAnsi="Times New Roman" w:cs="Times New Roman"/>
            <w:sz w:val="24"/>
          </w:rPr>
          <w:t xml:space="preserve">data collection </w:t>
        </w:r>
      </w:ins>
      <w:ins w:id="441" w:author="." w:date="2021-07-29T08:06:00Z">
        <w:r w:rsidRPr="00AB1B45">
          <w:rPr>
            <w:rFonts w:ascii="Times New Roman" w:hAnsi="Times New Roman" w:cs="Times New Roman"/>
            <w:sz w:val="24"/>
          </w:rPr>
          <w:t xml:space="preserve">in the </w:t>
        </w:r>
      </w:ins>
      <w:ins w:id="442" w:author="." w:date="2021-07-29T07:30:00Z">
        <w:r w:rsidRPr="00AB1B45">
          <w:rPr>
            <w:rFonts w:ascii="Times New Roman" w:hAnsi="Times New Roman" w:cs="Times New Roman"/>
            <w:sz w:val="24"/>
          </w:rPr>
          <w:t xml:space="preserve">second feeding trail </w:t>
        </w:r>
      </w:ins>
      <w:ins w:id="443" w:author="." w:date="2021-07-29T08:05:00Z">
        <w:r w:rsidRPr="00AB1B45">
          <w:rPr>
            <w:rFonts w:ascii="Times New Roman" w:hAnsi="Times New Roman" w:cs="Times New Roman"/>
            <w:sz w:val="24"/>
          </w:rPr>
          <w:t>for</w:t>
        </w:r>
      </w:ins>
      <w:ins w:id="444" w:author="." w:date="2021-07-29T07:30:00Z">
        <w:r w:rsidRPr="00AB1B45">
          <w:rPr>
            <w:rFonts w:ascii="Times New Roman" w:hAnsi="Times New Roman" w:cs="Times New Roman"/>
            <w:sz w:val="24"/>
          </w:rPr>
          <w:t xml:space="preserve"> </w:t>
        </w:r>
      </w:ins>
      <w:ins w:id="445" w:author="." w:date="2021-07-29T07:24:00Z">
        <w:r w:rsidRPr="00AB1B45">
          <w:rPr>
            <w:rFonts w:ascii="Times New Roman" w:hAnsi="Times New Roman" w:cs="Times New Roman"/>
            <w:sz w:val="24"/>
          </w:rPr>
          <w:t>standard curve construction</w:t>
        </w:r>
      </w:ins>
      <w:ins w:id="446" w:author="." w:date="2021-07-28T19:01:00Z">
        <w:r>
          <w:rPr>
            <w:rFonts w:ascii="Times New Roman" w:hAnsi="Times New Roman" w:cs="Times New Roman"/>
            <w:sz w:val="24"/>
          </w:rPr>
          <w:t xml:space="preserve">. </w:t>
        </w:r>
      </w:ins>
      <w:ins w:id="447" w:author="." w:date="2021-07-29T08:07:00Z">
        <w:r w:rsidRPr="00AB1B45">
          <w:rPr>
            <w:rFonts w:ascii="Times New Roman" w:hAnsi="Times New Roman" w:cs="Times New Roman"/>
            <w:sz w:val="24"/>
          </w:rPr>
          <w:t xml:space="preserve">Each diet treatment consists of five replicates (different top predator individuals). </w:t>
        </w:r>
      </w:ins>
      <w:ins w:id="448" w:author="." w:date="2021-07-29T07:55:00Z">
        <w:r w:rsidRPr="00AB1B45">
          <w:rPr>
            <w:rFonts w:ascii="Times New Roman" w:hAnsi="Times New Roman" w:cs="Times New Roman"/>
            <w:i/>
            <w:sz w:val="24"/>
          </w:rPr>
          <w:t>N</w:t>
        </w:r>
        <w:r w:rsidRPr="00AB1B45">
          <w:rPr>
            <w:rFonts w:ascii="Times New Roman" w:hAnsi="Times New Roman" w:cs="Times New Roman"/>
            <w:sz w:val="24"/>
          </w:rPr>
          <w:t>: number of prey supplied in the mixed diet</w:t>
        </w:r>
        <w:r>
          <w:rPr>
            <w:rFonts w:cstheme="minorBidi"/>
            <w:noProof w:val="0"/>
          </w:rPr>
          <w:t xml:space="preserve"> </w:t>
        </w:r>
        <w:r w:rsidRPr="00AB1B45">
          <w:rPr>
            <w:rFonts w:ascii="Times New Roman" w:hAnsi="Times New Roman" w:cs="Times New Roman"/>
            <w:sz w:val="24"/>
          </w:rPr>
          <w:t>(shared  prey/mesopredator)</w:t>
        </w:r>
      </w:ins>
      <w:ins w:id="449" w:author="." w:date="2021-07-29T07:56:00Z">
        <w:r w:rsidRPr="00AB1B45">
          <w:rPr>
            <w:rFonts w:ascii="Times New Roman" w:hAnsi="Times New Roman" w:cs="Times New Roman"/>
            <w:sz w:val="24"/>
          </w:rPr>
          <w:t xml:space="preserve">; </w:t>
        </w:r>
        <w:r w:rsidRPr="00AB1B45">
          <w:rPr>
            <w:rFonts w:ascii="Times New Roman" w:hAnsi="Times New Roman" w:cs="Times New Roman"/>
            <w:i/>
            <w:sz w:val="24"/>
          </w:rPr>
          <w:t>C</w:t>
        </w:r>
        <w:r w:rsidRPr="00AB1B45">
          <w:rPr>
            <w:rFonts w:ascii="Times New Roman" w:hAnsi="Times New Roman" w:cs="Times New Roman"/>
            <w:sz w:val="24"/>
          </w:rPr>
          <w:t>: number of</w:t>
        </w:r>
      </w:ins>
      <w:ins w:id="450" w:author="." w:date="2021-07-29T07:57:00Z">
        <w:r w:rsidRPr="00AB1B45">
          <w:rPr>
            <w:rFonts w:ascii="Times New Roman" w:hAnsi="Times New Roman" w:cs="Times New Roman"/>
            <w:sz w:val="24"/>
          </w:rPr>
          <w:t xml:space="preserve"> prey consumed </w:t>
        </w:r>
      </w:ins>
      <w:ins w:id="451" w:author="." w:date="2021-07-29T08:56:00Z">
        <w:r w:rsidR="00492F28">
          <w:rPr>
            <w:rFonts w:ascii="Times New Roman" w:hAnsi="Times New Roman" w:cs="Times New Roman" w:hint="eastAsia"/>
            <w:sz w:val="24"/>
          </w:rPr>
          <w:t xml:space="preserve">by the top predator </w:t>
        </w:r>
      </w:ins>
      <w:ins w:id="452" w:author="." w:date="2021-07-29T07:57:00Z">
        <w:r w:rsidRPr="00AB1B45">
          <w:rPr>
            <w:rFonts w:ascii="Times New Roman" w:hAnsi="Times New Roman" w:cs="Times New Roman"/>
            <w:sz w:val="24"/>
          </w:rPr>
          <w:t xml:space="preserve">(shared  prey/mesopredator); </w:t>
        </w:r>
        <w:r w:rsidRPr="00AB1B45">
          <w:rPr>
            <w:rFonts w:ascii="Times New Roman" w:hAnsi="Times New Roman" w:cs="Times New Roman"/>
            <w:i/>
            <w:sz w:val="24"/>
          </w:rPr>
          <w:t>P</w:t>
        </w:r>
        <w:r w:rsidRPr="00AB1B45">
          <w:rPr>
            <w:rFonts w:ascii="Times New Roman" w:hAnsi="Times New Roman" w:cs="Times New Roman"/>
            <w:sz w:val="24"/>
          </w:rPr>
          <w:t>: proportion of mesopredator consumed (%)</w:t>
        </w:r>
      </w:ins>
      <w:ins w:id="453" w:author="." w:date="2021-07-29T08:06:00Z">
        <w:r w:rsidRPr="00AB1B45">
          <w:rPr>
            <w:rFonts w:ascii="Times New Roman" w:hAnsi="Times New Roman" w:cs="Times New Roman"/>
            <w:sz w:val="24"/>
          </w:rPr>
          <w:t xml:space="preserve">. </w:t>
        </w:r>
      </w:ins>
    </w:p>
    <w:p w:rsidR="00780AC6" w:rsidRPr="00BB05B3" w:rsidRDefault="00780AC6" w:rsidP="00B42A33">
      <w:pPr>
        <w:pStyle w:val="EndNoteBibliography"/>
        <w:spacing w:line="360" w:lineRule="auto"/>
        <w:rPr>
          <w:rFonts w:ascii="Times New Roman" w:hAnsi="Times New Roman" w:cs="Times New Roman"/>
          <w:color w:val="FF0000"/>
        </w:rPr>
      </w:pPr>
    </w:p>
    <w:sectPr w:rsidR="00780AC6" w:rsidRPr="00BB05B3" w:rsidSect="00DD4D4E">
      <w:footerReference w:type="default" r:id="rId8"/>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B43" w:rsidRDefault="00E55B43" w:rsidP="00685065">
      <w:pPr>
        <w:spacing w:after="0" w:line="240" w:lineRule="auto"/>
      </w:pPr>
      <w:r>
        <w:separator/>
      </w:r>
    </w:p>
  </w:endnote>
  <w:endnote w:type="continuationSeparator" w:id="0">
    <w:p w:rsidR="00E55B43" w:rsidRDefault="00E55B43"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5A7C50" w:rsidRDefault="0088643A">
        <w:pPr>
          <w:pStyle w:val="a5"/>
          <w:jc w:val="center"/>
        </w:pPr>
        <w:fldSimple w:instr=" PAGE   \* MERGEFORMAT ">
          <w:r w:rsidR="00E320EA" w:rsidRPr="00E320EA">
            <w:rPr>
              <w:noProof/>
              <w:lang w:val="zh-TW"/>
            </w:rPr>
            <w:t>7</w:t>
          </w:r>
        </w:fldSimple>
      </w:p>
    </w:sdtContent>
  </w:sdt>
  <w:p w:rsidR="005A7C50" w:rsidRDefault="005A7C5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B43" w:rsidRDefault="00E55B43" w:rsidP="00685065">
      <w:pPr>
        <w:spacing w:after="0" w:line="240" w:lineRule="auto"/>
      </w:pPr>
      <w:r>
        <w:separator/>
      </w:r>
    </w:p>
  </w:footnote>
  <w:footnote w:type="continuationSeparator" w:id="0">
    <w:p w:rsidR="00E55B43" w:rsidRDefault="00E55B43"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2"/>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024"/>
  <w:trackRevisions/>
  <w:defaultTabStop w:val="720"/>
  <w:drawingGridHorizontalSpacing w:val="140"/>
  <w:displayHorizontalDrawingGridEvery w:val="2"/>
  <w:displayVerticalDrawingGridEvery w:val="2"/>
  <w:characterSpacingControl w:val="doNotCompress"/>
  <w:hdrShapeDefaults>
    <o:shapedefaults v:ext="edit" spidmax="50178"/>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s>
  <w:rsids>
    <w:rsidRoot w:val="006328A1"/>
    <w:rsid w:val="00027796"/>
    <w:rsid w:val="000345DA"/>
    <w:rsid w:val="000356CD"/>
    <w:rsid w:val="00036ABB"/>
    <w:rsid w:val="00041DC9"/>
    <w:rsid w:val="00052BD9"/>
    <w:rsid w:val="00053AEC"/>
    <w:rsid w:val="0005411C"/>
    <w:rsid w:val="00056F2F"/>
    <w:rsid w:val="000571E6"/>
    <w:rsid w:val="00057FD6"/>
    <w:rsid w:val="000858C2"/>
    <w:rsid w:val="0008592A"/>
    <w:rsid w:val="000974F2"/>
    <w:rsid w:val="000A77C5"/>
    <w:rsid w:val="000C1833"/>
    <w:rsid w:val="000D271B"/>
    <w:rsid w:val="000E0BC8"/>
    <w:rsid w:val="000E4DB9"/>
    <w:rsid w:val="000F025A"/>
    <w:rsid w:val="000F58EC"/>
    <w:rsid w:val="00102B7F"/>
    <w:rsid w:val="00117EBF"/>
    <w:rsid w:val="001507A4"/>
    <w:rsid w:val="00151BB1"/>
    <w:rsid w:val="001642E4"/>
    <w:rsid w:val="001652D8"/>
    <w:rsid w:val="00170DCF"/>
    <w:rsid w:val="00177249"/>
    <w:rsid w:val="00185A0C"/>
    <w:rsid w:val="001A097C"/>
    <w:rsid w:val="001A5135"/>
    <w:rsid w:val="001C2ECB"/>
    <w:rsid w:val="001C58AB"/>
    <w:rsid w:val="001C6F18"/>
    <w:rsid w:val="001D0267"/>
    <w:rsid w:val="001E2B84"/>
    <w:rsid w:val="001E6F99"/>
    <w:rsid w:val="0021277A"/>
    <w:rsid w:val="00217F51"/>
    <w:rsid w:val="00233EFA"/>
    <w:rsid w:val="00235193"/>
    <w:rsid w:val="002401DB"/>
    <w:rsid w:val="00240C1E"/>
    <w:rsid w:val="002462B1"/>
    <w:rsid w:val="00253EE1"/>
    <w:rsid w:val="002764DF"/>
    <w:rsid w:val="0028263D"/>
    <w:rsid w:val="002834DE"/>
    <w:rsid w:val="00284090"/>
    <w:rsid w:val="002858C2"/>
    <w:rsid w:val="00295EC9"/>
    <w:rsid w:val="002A7521"/>
    <w:rsid w:val="002B072C"/>
    <w:rsid w:val="002C1B29"/>
    <w:rsid w:val="002C6400"/>
    <w:rsid w:val="002D7BD0"/>
    <w:rsid w:val="002E59FB"/>
    <w:rsid w:val="002F06AB"/>
    <w:rsid w:val="002F2678"/>
    <w:rsid w:val="002F5D49"/>
    <w:rsid w:val="002F6FBB"/>
    <w:rsid w:val="00306A5F"/>
    <w:rsid w:val="0032020B"/>
    <w:rsid w:val="003236A5"/>
    <w:rsid w:val="0032443E"/>
    <w:rsid w:val="00324695"/>
    <w:rsid w:val="00325BA7"/>
    <w:rsid w:val="00325F92"/>
    <w:rsid w:val="003362EB"/>
    <w:rsid w:val="00353E13"/>
    <w:rsid w:val="00361D04"/>
    <w:rsid w:val="00377EB2"/>
    <w:rsid w:val="00380572"/>
    <w:rsid w:val="003968A7"/>
    <w:rsid w:val="003A0670"/>
    <w:rsid w:val="003B1A70"/>
    <w:rsid w:val="003B3114"/>
    <w:rsid w:val="003B6FE4"/>
    <w:rsid w:val="003C5B86"/>
    <w:rsid w:val="003E0A9D"/>
    <w:rsid w:val="003E7430"/>
    <w:rsid w:val="003F2CB5"/>
    <w:rsid w:val="003F6F3D"/>
    <w:rsid w:val="00412293"/>
    <w:rsid w:val="004215B4"/>
    <w:rsid w:val="00427425"/>
    <w:rsid w:val="00433CBA"/>
    <w:rsid w:val="004401F7"/>
    <w:rsid w:val="00457E69"/>
    <w:rsid w:val="00464746"/>
    <w:rsid w:val="00466A66"/>
    <w:rsid w:val="004771C1"/>
    <w:rsid w:val="00491E8E"/>
    <w:rsid w:val="00492F28"/>
    <w:rsid w:val="00494F47"/>
    <w:rsid w:val="00495B9A"/>
    <w:rsid w:val="004A51E0"/>
    <w:rsid w:val="004A68DF"/>
    <w:rsid w:val="004B09B6"/>
    <w:rsid w:val="004B5E1F"/>
    <w:rsid w:val="004D0F5E"/>
    <w:rsid w:val="004D1D54"/>
    <w:rsid w:val="004D48B1"/>
    <w:rsid w:val="004D5E16"/>
    <w:rsid w:val="004F0F15"/>
    <w:rsid w:val="004F6AF9"/>
    <w:rsid w:val="00514ADB"/>
    <w:rsid w:val="00516876"/>
    <w:rsid w:val="00544178"/>
    <w:rsid w:val="00557037"/>
    <w:rsid w:val="00565046"/>
    <w:rsid w:val="00565133"/>
    <w:rsid w:val="00565156"/>
    <w:rsid w:val="00566A5B"/>
    <w:rsid w:val="00570E37"/>
    <w:rsid w:val="00571545"/>
    <w:rsid w:val="00593260"/>
    <w:rsid w:val="005A2989"/>
    <w:rsid w:val="005A7C50"/>
    <w:rsid w:val="005B17EE"/>
    <w:rsid w:val="005C0434"/>
    <w:rsid w:val="005C120F"/>
    <w:rsid w:val="005C25E5"/>
    <w:rsid w:val="005C3FE9"/>
    <w:rsid w:val="005C7BB0"/>
    <w:rsid w:val="005D5DF0"/>
    <w:rsid w:val="005E08C8"/>
    <w:rsid w:val="005F24F5"/>
    <w:rsid w:val="006003A0"/>
    <w:rsid w:val="00600B28"/>
    <w:rsid w:val="00610E74"/>
    <w:rsid w:val="00615486"/>
    <w:rsid w:val="006177F7"/>
    <w:rsid w:val="00624460"/>
    <w:rsid w:val="006328A1"/>
    <w:rsid w:val="00642180"/>
    <w:rsid w:val="0064797F"/>
    <w:rsid w:val="00650F49"/>
    <w:rsid w:val="0065400A"/>
    <w:rsid w:val="00671CA1"/>
    <w:rsid w:val="00685065"/>
    <w:rsid w:val="006A4814"/>
    <w:rsid w:val="006B6A1A"/>
    <w:rsid w:val="006C43E1"/>
    <w:rsid w:val="006E2423"/>
    <w:rsid w:val="00701C8D"/>
    <w:rsid w:val="00705425"/>
    <w:rsid w:val="00710026"/>
    <w:rsid w:val="007244AB"/>
    <w:rsid w:val="00741CE2"/>
    <w:rsid w:val="00746115"/>
    <w:rsid w:val="0074798B"/>
    <w:rsid w:val="0075125C"/>
    <w:rsid w:val="007604A3"/>
    <w:rsid w:val="0077294A"/>
    <w:rsid w:val="00780AC6"/>
    <w:rsid w:val="00783980"/>
    <w:rsid w:val="007932D4"/>
    <w:rsid w:val="0079605C"/>
    <w:rsid w:val="00796A97"/>
    <w:rsid w:val="007A3DAA"/>
    <w:rsid w:val="007A6972"/>
    <w:rsid w:val="007B7449"/>
    <w:rsid w:val="007B7BD6"/>
    <w:rsid w:val="007C4659"/>
    <w:rsid w:val="007D451B"/>
    <w:rsid w:val="007E1C3F"/>
    <w:rsid w:val="007F38EB"/>
    <w:rsid w:val="0081408A"/>
    <w:rsid w:val="00823EB4"/>
    <w:rsid w:val="00830B97"/>
    <w:rsid w:val="00841C5B"/>
    <w:rsid w:val="008476E8"/>
    <w:rsid w:val="008514F0"/>
    <w:rsid w:val="00870CD9"/>
    <w:rsid w:val="0087726F"/>
    <w:rsid w:val="0088643A"/>
    <w:rsid w:val="008872C6"/>
    <w:rsid w:val="00887361"/>
    <w:rsid w:val="00895947"/>
    <w:rsid w:val="00896A19"/>
    <w:rsid w:val="008A1E31"/>
    <w:rsid w:val="008B2473"/>
    <w:rsid w:val="008C14DA"/>
    <w:rsid w:val="008C68D5"/>
    <w:rsid w:val="008D5B0D"/>
    <w:rsid w:val="008D74E4"/>
    <w:rsid w:val="008F1618"/>
    <w:rsid w:val="00902FAD"/>
    <w:rsid w:val="0091219C"/>
    <w:rsid w:val="00932F71"/>
    <w:rsid w:val="00937C07"/>
    <w:rsid w:val="00980BA8"/>
    <w:rsid w:val="00980E40"/>
    <w:rsid w:val="00984A32"/>
    <w:rsid w:val="00986A0D"/>
    <w:rsid w:val="0098732E"/>
    <w:rsid w:val="009B5481"/>
    <w:rsid w:val="009B7B14"/>
    <w:rsid w:val="009C0994"/>
    <w:rsid w:val="009C6247"/>
    <w:rsid w:val="009C6B5A"/>
    <w:rsid w:val="009C7352"/>
    <w:rsid w:val="009D3E8F"/>
    <w:rsid w:val="009D52B0"/>
    <w:rsid w:val="009E63D0"/>
    <w:rsid w:val="009F02B2"/>
    <w:rsid w:val="009F08DE"/>
    <w:rsid w:val="009F4117"/>
    <w:rsid w:val="00A01187"/>
    <w:rsid w:val="00A14E44"/>
    <w:rsid w:val="00A163E3"/>
    <w:rsid w:val="00A16DC6"/>
    <w:rsid w:val="00A24ACC"/>
    <w:rsid w:val="00A337B2"/>
    <w:rsid w:val="00A42D38"/>
    <w:rsid w:val="00A50ED2"/>
    <w:rsid w:val="00A52346"/>
    <w:rsid w:val="00A556C8"/>
    <w:rsid w:val="00A777C1"/>
    <w:rsid w:val="00A8249B"/>
    <w:rsid w:val="00A83257"/>
    <w:rsid w:val="00AB097B"/>
    <w:rsid w:val="00AB1B45"/>
    <w:rsid w:val="00AB5DF1"/>
    <w:rsid w:val="00AB5FB9"/>
    <w:rsid w:val="00AC02B2"/>
    <w:rsid w:val="00AC1F64"/>
    <w:rsid w:val="00AC292D"/>
    <w:rsid w:val="00AC2F8A"/>
    <w:rsid w:val="00AC3011"/>
    <w:rsid w:val="00AD0CD9"/>
    <w:rsid w:val="00AD3C6D"/>
    <w:rsid w:val="00AD4CF9"/>
    <w:rsid w:val="00AE115E"/>
    <w:rsid w:val="00AF43BA"/>
    <w:rsid w:val="00B01635"/>
    <w:rsid w:val="00B04371"/>
    <w:rsid w:val="00B20848"/>
    <w:rsid w:val="00B242E5"/>
    <w:rsid w:val="00B26FF5"/>
    <w:rsid w:val="00B40398"/>
    <w:rsid w:val="00B40B45"/>
    <w:rsid w:val="00B42A33"/>
    <w:rsid w:val="00B55D4C"/>
    <w:rsid w:val="00B7174E"/>
    <w:rsid w:val="00B818F9"/>
    <w:rsid w:val="00BB05B3"/>
    <w:rsid w:val="00BB2FCF"/>
    <w:rsid w:val="00BB6053"/>
    <w:rsid w:val="00BB6FA1"/>
    <w:rsid w:val="00BD363F"/>
    <w:rsid w:val="00BE32A6"/>
    <w:rsid w:val="00BF416E"/>
    <w:rsid w:val="00C01EB3"/>
    <w:rsid w:val="00C1359F"/>
    <w:rsid w:val="00C16032"/>
    <w:rsid w:val="00C249D7"/>
    <w:rsid w:val="00C40AAA"/>
    <w:rsid w:val="00C40B9C"/>
    <w:rsid w:val="00C40DEF"/>
    <w:rsid w:val="00C46BEB"/>
    <w:rsid w:val="00C62694"/>
    <w:rsid w:val="00C75016"/>
    <w:rsid w:val="00C87A8E"/>
    <w:rsid w:val="00C97B86"/>
    <w:rsid w:val="00CA03BC"/>
    <w:rsid w:val="00CA313B"/>
    <w:rsid w:val="00CA402D"/>
    <w:rsid w:val="00CC2632"/>
    <w:rsid w:val="00CC446B"/>
    <w:rsid w:val="00CD3B02"/>
    <w:rsid w:val="00CD54DA"/>
    <w:rsid w:val="00CF10CD"/>
    <w:rsid w:val="00CF34EE"/>
    <w:rsid w:val="00CF7E88"/>
    <w:rsid w:val="00CF7FE0"/>
    <w:rsid w:val="00D03635"/>
    <w:rsid w:val="00D11B6E"/>
    <w:rsid w:val="00D267A8"/>
    <w:rsid w:val="00D2748B"/>
    <w:rsid w:val="00D31D1C"/>
    <w:rsid w:val="00D53D69"/>
    <w:rsid w:val="00D743FD"/>
    <w:rsid w:val="00D75C40"/>
    <w:rsid w:val="00D764EC"/>
    <w:rsid w:val="00D76C78"/>
    <w:rsid w:val="00D8212B"/>
    <w:rsid w:val="00D8317F"/>
    <w:rsid w:val="00D909EF"/>
    <w:rsid w:val="00D9667A"/>
    <w:rsid w:val="00DB2A25"/>
    <w:rsid w:val="00DC4947"/>
    <w:rsid w:val="00DC4955"/>
    <w:rsid w:val="00DC53CF"/>
    <w:rsid w:val="00DD0FE2"/>
    <w:rsid w:val="00DD35AC"/>
    <w:rsid w:val="00DD4D4E"/>
    <w:rsid w:val="00DE4ECA"/>
    <w:rsid w:val="00DF0745"/>
    <w:rsid w:val="00DF2372"/>
    <w:rsid w:val="00DF3B83"/>
    <w:rsid w:val="00E125FC"/>
    <w:rsid w:val="00E24C13"/>
    <w:rsid w:val="00E320EA"/>
    <w:rsid w:val="00E40394"/>
    <w:rsid w:val="00E45C44"/>
    <w:rsid w:val="00E469E8"/>
    <w:rsid w:val="00E55B43"/>
    <w:rsid w:val="00E55DCC"/>
    <w:rsid w:val="00E566D1"/>
    <w:rsid w:val="00E60745"/>
    <w:rsid w:val="00E67565"/>
    <w:rsid w:val="00E80D5E"/>
    <w:rsid w:val="00E8459B"/>
    <w:rsid w:val="00E86E6F"/>
    <w:rsid w:val="00E87B28"/>
    <w:rsid w:val="00E95773"/>
    <w:rsid w:val="00E96A29"/>
    <w:rsid w:val="00EA4E9F"/>
    <w:rsid w:val="00EC0B1C"/>
    <w:rsid w:val="00EC77A5"/>
    <w:rsid w:val="00ED6464"/>
    <w:rsid w:val="00EE3BE2"/>
    <w:rsid w:val="00F0398A"/>
    <w:rsid w:val="00F33F67"/>
    <w:rsid w:val="00F41FB6"/>
    <w:rsid w:val="00F64EE5"/>
    <w:rsid w:val="00F7769E"/>
    <w:rsid w:val="00F80761"/>
    <w:rsid w:val="00F8430C"/>
    <w:rsid w:val="00F87B9C"/>
    <w:rsid w:val="00F925A5"/>
    <w:rsid w:val="00FA4D35"/>
    <w:rsid w:val="00FA5CAF"/>
    <w:rsid w:val="00FC030A"/>
    <w:rsid w:val="00FC1C02"/>
    <w:rsid w:val="00FC4BEE"/>
    <w:rsid w:val="00FC7EEB"/>
    <w:rsid w:val="00FE3C22"/>
    <w:rsid w:val="00FE412B"/>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新細明體" w:eastAsia="新細明體"/>
      <w:sz w:val="18"/>
      <w:szCs w:val="18"/>
    </w:rPr>
  </w:style>
  <w:style w:type="character" w:customStyle="1" w:styleId="aa">
    <w:name w:val="註解方塊文字 字元"/>
    <w:basedOn w:val="a0"/>
    <w:link w:val="a9"/>
    <w:uiPriority w:val="99"/>
    <w:semiHidden/>
    <w:rsid w:val="006328A1"/>
    <w:rPr>
      <w:rFonts w:ascii="新細明體" w:eastAsia="新細明體"/>
      <w:sz w:val="18"/>
      <w:szCs w:val="18"/>
    </w:rPr>
  </w:style>
  <w:style w:type="character" w:styleId="ab">
    <w:name w:val="line number"/>
    <w:basedOn w:val="a0"/>
    <w:uiPriority w:val="99"/>
    <w:semiHidden/>
    <w:unhideWhenUsed/>
    <w:rsid w:val="00DD4D4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07682728">
      <w:bodyDiv w:val="1"/>
      <w:marLeft w:val="0"/>
      <w:marRight w:val="0"/>
      <w:marTop w:val="0"/>
      <w:marBottom w:val="0"/>
      <w:divBdr>
        <w:top w:val="none" w:sz="0" w:space="0" w:color="auto"/>
        <w:left w:val="none" w:sz="0" w:space="0" w:color="auto"/>
        <w:bottom w:val="none" w:sz="0" w:space="0" w:color="auto"/>
        <w:right w:val="none" w:sz="0" w:space="0" w:color="auto"/>
      </w:divBdr>
    </w:div>
    <w:div w:id="745613889">
      <w:bodyDiv w:val="1"/>
      <w:marLeft w:val="0"/>
      <w:marRight w:val="0"/>
      <w:marTop w:val="0"/>
      <w:marBottom w:val="0"/>
      <w:divBdr>
        <w:top w:val="none" w:sz="0" w:space="0" w:color="auto"/>
        <w:left w:val="none" w:sz="0" w:space="0" w:color="auto"/>
        <w:bottom w:val="none" w:sz="0" w:space="0" w:color="auto"/>
        <w:right w:val="none" w:sz="0" w:space="0" w:color="auto"/>
      </w:divBdr>
    </w:div>
    <w:div w:id="789281602">
      <w:bodyDiv w:val="1"/>
      <w:marLeft w:val="0"/>
      <w:marRight w:val="0"/>
      <w:marTop w:val="0"/>
      <w:marBottom w:val="0"/>
      <w:divBdr>
        <w:top w:val="none" w:sz="0" w:space="0" w:color="auto"/>
        <w:left w:val="none" w:sz="0" w:space="0" w:color="auto"/>
        <w:bottom w:val="none" w:sz="0" w:space="0" w:color="auto"/>
        <w:right w:val="none" w:sz="0" w:space="0" w:color="auto"/>
      </w:divBdr>
    </w:div>
    <w:div w:id="10812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CFCB52-51F7-4ED2-A58E-E3E53D18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11</Pages>
  <Words>2984</Words>
  <Characters>17015</Characters>
  <Application>Microsoft Office Word</Application>
  <DocSecurity>0</DocSecurity>
  <Lines>141</Lines>
  <Paragraphs>39</Paragraphs>
  <ScaleCrop>false</ScaleCrop>
  <Company>.</Company>
  <LinksUpToDate>false</LinksUpToDate>
  <CharactersWithSpaces>19960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394</cp:revision>
  <cp:lastPrinted>2021-05-23T04:37:00Z</cp:lastPrinted>
  <dcterms:created xsi:type="dcterms:W3CDTF">2021-05-22T14:27:00Z</dcterms:created>
  <dcterms:modified xsi:type="dcterms:W3CDTF">2021-08-02T02:15:00Z</dcterms:modified>
</cp:coreProperties>
</file>