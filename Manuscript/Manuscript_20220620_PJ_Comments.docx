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commentRangeStart w:id="0"/>
      <w:r>
        <w:rPr>
          <w:rFonts w:cs="Arial"/>
          <w:sz w:val="24"/>
          <w:szCs w:val="24"/>
        </w:rPr>
        <w:t>An experimental framework for quantifying the degree of intraguild predation in a three-species omnivorous food web in the field</w:t>
      </w:r>
      <w:commentRangeEnd w:id="0"/>
      <w:r>
        <w:rPr>
          <w:rStyle w:val="6"/>
        </w:rPr>
        <w:commentReference w:id="0"/>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 and affiliation</w:t>
      </w:r>
    </w:p>
    <w:p>
      <w:pPr>
        <w:spacing w:line="480" w:lineRule="auto"/>
        <w:rPr>
          <w:rFonts w:cs="Arial"/>
          <w:sz w:val="24"/>
          <w:szCs w:val="24"/>
        </w:rPr>
      </w:pPr>
      <w:r>
        <w:rPr>
          <w:rFonts w:cs="Arial"/>
          <w:sz w:val="24"/>
          <w:szCs w:val="24"/>
        </w:rPr>
        <w:t xml:space="preserve">Gen-Chang Hsu </w:t>
      </w:r>
      <w:r>
        <w:rPr>
          <w:rFonts w:cs="Arial"/>
          <w:sz w:val="24"/>
          <w:szCs w:val="24"/>
          <w:vertAlign w:val="superscript"/>
        </w:rPr>
        <w:t>a</w:t>
      </w:r>
    </w:p>
    <w:p>
      <w:pPr>
        <w:spacing w:line="480" w:lineRule="auto"/>
        <w:rPr>
          <w:rFonts w:cs="Arial"/>
          <w:sz w:val="24"/>
          <w:szCs w:val="24"/>
        </w:rPr>
      </w:pPr>
      <w:r>
        <w:rPr>
          <w:rFonts w:cs="Arial"/>
          <w:sz w:val="24"/>
          <w:szCs w:val="24"/>
          <w:vertAlign w:val="superscript"/>
        </w:rPr>
        <w:t xml:space="preserve">a </w:t>
      </w:r>
      <w:r>
        <w:rPr>
          <w:rFonts w:cs="Arial"/>
          <w:sz w:val="24"/>
          <w:szCs w:val="24"/>
        </w:rPr>
        <w:t>Department of Life Science, National Taiwan University, Taipei, Taiwan</w:t>
      </w:r>
    </w:p>
    <w:p>
      <w:pPr>
        <w:spacing w:line="480" w:lineRule="auto"/>
        <w:rPr>
          <w:rFonts w:cs="Arial"/>
          <w:sz w:val="24"/>
          <w:szCs w:val="24"/>
        </w:rPr>
      </w:pPr>
      <w:r>
        <w:rPr>
          <w:rFonts w:cs="Arial"/>
          <w:sz w:val="24"/>
          <w:szCs w:val="24"/>
          <w:vertAlign w:val="superscript"/>
        </w:rPr>
        <w:t xml:space="preserve">a </w:t>
      </w:r>
      <w:r>
        <w:rPr>
          <w:rFonts w:cs="Arial"/>
          <w:sz w:val="24"/>
          <w:szCs w:val="24"/>
        </w:rPr>
        <w:t>No.1, Sec. 4, Roosevelt Rd., Taipei 10617, Taiwan (R.O.C.)</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 xml:space="preserve">Name: Gen-Chang Hsu </w:t>
      </w:r>
    </w:p>
    <w:p>
      <w:pPr>
        <w:spacing w:line="480" w:lineRule="auto"/>
        <w:rPr>
          <w:rFonts w:cs="Arial"/>
          <w:sz w:val="24"/>
          <w:szCs w:val="24"/>
        </w:rPr>
      </w:pPr>
      <w:r>
        <w:rPr>
          <w:rFonts w:cs="Arial"/>
          <w:sz w:val="24"/>
          <w:szCs w:val="24"/>
        </w:rPr>
        <w:t>Address: No.1, Sec. 4, Roosevelt Rd., Taipei 10617, Taiwan (R.O.C.)</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26"/>
          <w:rFonts w:ascii="Arial" w:hAnsi="Arial" w:cs="Arial"/>
          <w:color w:val="auto"/>
          <w:sz w:val="24"/>
          <w:szCs w:val="24"/>
        </w:rPr>
        <w:t>genchanghsu@gmail.com</w:t>
      </w:r>
      <w:r>
        <w:rPr>
          <w:rStyle w:val="26"/>
          <w:rFonts w:ascii="Arial" w:hAnsi="Arial" w:cs="Arial"/>
          <w:color w:val="auto"/>
          <w:sz w:val="24"/>
          <w:szCs w:val="24"/>
        </w:rPr>
        <w:fldChar w:fldCharType="end"/>
      </w:r>
    </w:p>
    <w:p>
      <w:pPr>
        <w:spacing w:line="480" w:lineRule="auto"/>
        <w:rPr>
          <w:rFonts w:cs="Arial"/>
          <w:sz w:val="24"/>
          <w:szCs w:val="24"/>
        </w:rPr>
      </w:pPr>
      <w:r>
        <w:rPr>
          <w:rFonts w:cs="Arial"/>
          <w:sz w:val="24"/>
          <w:szCs w:val="24"/>
        </w:rPr>
        <w:t xml:space="preserve">ORCID: </w:t>
      </w:r>
      <w:r>
        <w:fldChar w:fldCharType="begin"/>
      </w:r>
      <w:r>
        <w:instrText xml:space="preserve"> HYPERLINK "https://orcid.org/0000-0002-6607-4382" </w:instrText>
      </w:r>
      <w:r>
        <w:fldChar w:fldCharType="separate"/>
      </w:r>
      <w:r>
        <w:rPr>
          <w:rStyle w:val="26"/>
          <w:rFonts w:ascii="Arial" w:hAnsi="Arial" w:cs="Arial"/>
          <w:color w:val="auto"/>
          <w:sz w:val="24"/>
          <w:szCs w:val="24"/>
        </w:rPr>
        <w:t>https://orcid.org/0000-0002-6607-4382</w:t>
      </w:r>
      <w:r>
        <w:rPr>
          <w:rStyle w:val="26"/>
          <w:rFonts w:ascii="Arial" w:hAnsi="Arial" w:cs="Arial"/>
          <w:color w:val="auto"/>
          <w:sz w:val="24"/>
          <w:szCs w:val="24"/>
        </w:rPr>
        <w:fldChar w:fldCharType="end"/>
      </w:r>
    </w:p>
    <w:p>
      <w:pPr>
        <w:spacing w:line="480" w:lineRule="auto"/>
        <w:rPr>
          <w:rFonts w:cs="Arial"/>
          <w:sz w:val="24"/>
          <w:szCs w:val="24"/>
        </w:rPr>
      </w:pPr>
    </w:p>
    <w:p>
      <w:pPr>
        <w:spacing w:line="480" w:lineRule="auto"/>
        <w:rPr>
          <w:rFonts w:cs="Arial"/>
          <w:b/>
          <w:sz w:val="24"/>
          <w:szCs w:val="24"/>
        </w:rPr>
      </w:pPr>
    </w:p>
    <w:p>
      <w:pPr>
        <w:spacing w:after="0" w:line="480" w:lineRule="auto"/>
        <w:jc w:val="left"/>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Abstract</w:t>
      </w:r>
    </w:p>
    <w:p>
      <w:pPr>
        <w:pStyle w:val="20"/>
        <w:numPr>
          <w:ilvl w:val="0"/>
          <w:numId w:val="1"/>
        </w:numPr>
        <w:spacing w:line="480" w:lineRule="auto"/>
        <w:rPr>
          <w:rFonts w:cs="Arial"/>
          <w:sz w:val="24"/>
          <w:szCs w:val="24"/>
        </w:rPr>
      </w:pPr>
      <w:r>
        <w:rPr>
          <w:rFonts w:cs="Arial"/>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w:t>
      </w:r>
    </w:p>
    <w:p>
      <w:pPr>
        <w:pStyle w:val="20"/>
        <w:numPr>
          <w:ilvl w:val="0"/>
          <w:numId w:val="1"/>
        </w:numPr>
        <w:spacing w:line="480" w:lineRule="auto"/>
        <w:rPr>
          <w:rFonts w:cs="Arial"/>
          <w:sz w:val="24"/>
          <w:szCs w:val="24"/>
        </w:rPr>
      </w:pPr>
      <w:r>
        <w:rPr>
          <w:rFonts w:cs="Arial"/>
          <w:sz w:val="24"/>
          <w:szCs w:val="24"/>
        </w:rPr>
        <w:t xml:space="preserve">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w:t>
      </w:r>
    </w:p>
    <w:p>
      <w:pPr>
        <w:pStyle w:val="20"/>
        <w:numPr>
          <w:ilvl w:val="0"/>
          <w:numId w:val="1"/>
        </w:numPr>
        <w:spacing w:line="480" w:lineRule="auto"/>
        <w:rPr>
          <w:rFonts w:cs="Arial"/>
          <w:sz w:val="24"/>
          <w:szCs w:val="24"/>
        </w:rPr>
      </w:pPr>
      <w:r>
        <w:rPr>
          <w:rFonts w:cs="Arial"/>
          <w:sz w:val="24"/>
          <w:szCs w:val="24"/>
        </w:rPr>
        <w:t xml:space="preserve">Feeding trials along with stable isotope analysis are used to construct a standard curve of the relationship between top predator’s diet and shift in its nitrogen isotope signatures. The nitrogen isotope signatures of field-sampled top predator individuals are then analyzed and interpolated to the curve to estimate the degree of IGP in the field. </w:t>
      </w:r>
    </w:p>
    <w:p>
      <w:pPr>
        <w:pStyle w:val="20"/>
        <w:numPr>
          <w:ilvl w:val="0"/>
          <w:numId w:val="1"/>
        </w:numPr>
        <w:spacing w:line="480" w:lineRule="auto"/>
        <w:rPr>
          <w:rFonts w:cs="Arial"/>
          <w:sz w:val="24"/>
          <w:szCs w:val="24"/>
        </w:rPr>
      </w:pPr>
      <w:r>
        <w:rPr>
          <w:rFonts w:cs="Arial"/>
          <w:i/>
          <w:iCs/>
          <w:sz w:val="24"/>
          <w:szCs w:val="24"/>
        </w:rPr>
        <w:t>Synthesis and applications</w:t>
      </w:r>
      <w:r>
        <w:rPr>
          <w:rFonts w:cs="Arial"/>
          <w:sz w:val="24"/>
          <w:szCs w:val="24"/>
        </w:rPr>
        <w:t xml:space="preserve"> The proposed framework leverages the strengths of different experimental approaches to studying trophic interactions, providing a 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prey) and complemented with other approaches (e.g., molecular gut content analysis) to capture a more complete picture of IGP dynamics in the field. </w:t>
      </w:r>
    </w:p>
    <w:p>
      <w:pPr>
        <w:spacing w:line="480" w:lineRule="auto"/>
        <w:rPr>
          <w:rFonts w:cs="Arial"/>
          <w:sz w:val="24"/>
          <w:szCs w:val="24"/>
        </w:rPr>
      </w:pPr>
      <w:r>
        <w:rPr>
          <w:rFonts w:cs="Arial"/>
          <w:b/>
          <w:sz w:val="24"/>
          <w:szCs w:val="24"/>
        </w:rPr>
        <w:t>Keywords</w:t>
      </w:r>
    </w:p>
    <w:p>
      <w:pPr>
        <w:spacing w:line="480" w:lineRule="auto"/>
        <w:rPr>
          <w:rFonts w:cs="Arial"/>
          <w:b/>
          <w:color w:val="FF0000"/>
          <w:sz w:val="24"/>
          <w:szCs w:val="24"/>
        </w:rPr>
      </w:pPr>
      <w:r>
        <w:rPr>
          <w:rFonts w:cs="Arial"/>
          <w:sz w:val="24"/>
          <w:szCs w:val="24"/>
        </w:rPr>
        <w:t>feeding trial</w:t>
      </w:r>
      <w:r>
        <w:rPr>
          <w:rFonts w:hint="eastAsia" w:cs="Arial"/>
          <w:sz w:val="24"/>
          <w:szCs w:val="24"/>
        </w:rPr>
        <w:t xml:space="preserve">, </w:t>
      </w:r>
      <w:r>
        <w:rPr>
          <w:rFonts w:cs="Arial"/>
          <w:sz w:val="24"/>
          <w:szCs w:val="24"/>
        </w:rPr>
        <w:t>food web, generalist predator, intraguild predation,</w:t>
      </w:r>
      <w:r>
        <w:rPr>
          <w:rFonts w:hint="eastAsia" w:cs="Arial"/>
          <w:sz w:val="24"/>
          <w:szCs w:val="24"/>
        </w:rPr>
        <w:t xml:space="preserve"> mesopredator,</w:t>
      </w:r>
      <w:r>
        <w:rPr>
          <w:rFonts w:cs="Arial"/>
          <w:sz w:val="24"/>
          <w:szCs w:val="24"/>
        </w:rPr>
        <w:t xml:space="preserve"> omnivory, stable isotope analysis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&amp; Holt, 1992; Müller &amp; Brodeur, 2002; Arim &amp; Marquet, 2004)</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(Polis et al., 1989; Gagnon et al., 2011)</w:t>
      </w:r>
      <w:r>
        <w:rPr>
          <w:rFonts w:cs="Arial"/>
          <w:sz w:val="24"/>
          <w:szCs w:val="24"/>
        </w:rPr>
        <w:fldChar w:fldCharType="end"/>
      </w:r>
      <w:r>
        <w:rPr>
          <w:rFonts w:cs="Arial"/>
          <w:sz w:val="24"/>
          <w:szCs w:val="24"/>
        </w:rPr>
        <w:t xml:space="preserve">. 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Pr>
          <w:rFonts w:cs="Arial"/>
          <w:sz w:val="24"/>
          <w:szCs w:val="24"/>
        </w:rPr>
        <w:fldChar w:fldCharType="separate"/>
      </w:r>
      <w:r>
        <w:rPr>
          <w:rFonts w:cs="Arial"/>
          <w:sz w:val="24"/>
          <w:szCs w:val="24"/>
        </w:rPr>
        <w:t>(e.g., Nyffeler &amp; Sunderland, 2003; Birkhofer &amp; Wolters, 2012)</w:t>
      </w:r>
      <w:r>
        <w:rPr>
          <w:rFonts w:cs="Arial"/>
          <w:sz w:val="24"/>
          <w:szCs w:val="24"/>
        </w:rPr>
        <w:fldChar w:fldCharType="end"/>
      </w:r>
      <w:r>
        <w:rPr>
          <w:rFonts w:cs="Arial"/>
          <w:sz w:val="24"/>
          <w:szCs w:val="24"/>
        </w:rPr>
        <w:t xml:space="preserve">. Manipulative experiments (e.g., field cages) have also been used to assess the intensity of IGP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xml:space="preserve"> and could reveal the </w:t>
      </w:r>
      <w:commentRangeStart w:id="1"/>
      <w:r>
        <w:rPr>
          <w:rFonts w:cs="Arial"/>
          <w:sz w:val="24"/>
          <w:szCs w:val="24"/>
        </w:rPr>
        <w:t>mechanisms underlying predator-prey interactions</w:t>
      </w:r>
      <w:commentRangeEnd w:id="1"/>
      <w:r>
        <w:rPr>
          <w:rStyle w:val="6"/>
        </w:rPr>
        <w:commentReference w:id="1"/>
      </w:r>
      <w:r>
        <w:rPr>
          <w:rFonts w:cs="Arial"/>
          <w:sz w:val="24"/>
          <w:szCs w:val="24"/>
        </w:rPr>
        <w:t xml:space="preserve">, allowing for </w:t>
      </w:r>
      <w:commentRangeStart w:id="2"/>
      <w:r>
        <w:rPr>
          <w:rFonts w:cs="Arial"/>
          <w:sz w:val="24"/>
          <w:szCs w:val="24"/>
        </w:rPr>
        <w:t>strong causal inferences about IGP</w:t>
      </w:r>
      <w:commentRangeEnd w:id="2"/>
      <w:r>
        <w:rPr>
          <w:rStyle w:val="6"/>
        </w:rPr>
        <w:commentReference w:id="2"/>
      </w:r>
      <w:r>
        <w:rPr>
          <w:rFonts w:cs="Arial"/>
          <w:sz w:val="24"/>
          <w:szCs w:val="24"/>
        </w:rPr>
        <w:t xml:space="preserve">. 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inferences about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example,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w:t>
      </w:r>
      <w:commentRangeStart w:id="3"/>
      <w:r>
        <w:rPr>
          <w:rFonts w:cs="Arial"/>
          <w:sz w:val="24"/>
          <w:szCs w:val="24"/>
        </w:rPr>
        <w:t>mesopredator</w:t>
      </w:r>
      <w:commentRangeEnd w:id="3"/>
      <w:r>
        <w:rPr>
          <w:rStyle w:val="6"/>
        </w:rPr>
        <w:commentReference w:id="3"/>
      </w:r>
      <w:r>
        <w:rPr>
          <w:rFonts w:cs="Arial"/>
          <w:sz w:val="24"/>
          <w:szCs w:val="24"/>
        </w:rPr>
        <w:t xml:space="preserve">) with constant numbers of shared prey and mesopredator. On top of that, the trophic levels of top predators in previous studies were often calculated based on assumed </w:t>
      </w:r>
      <w:commentRangeStart w:id="4"/>
      <w:r>
        <w:rPr>
          <w:rFonts w:cs="Arial"/>
          <w:sz w:val="24"/>
          <w:szCs w:val="24"/>
        </w:rPr>
        <w:t>trophic discrimination factors (TDFs)</w:t>
      </w:r>
      <w:commentRangeEnd w:id="4"/>
      <w:r>
        <w:rPr>
          <w:rStyle w:val="6"/>
        </w:rPr>
        <w:commentReference w:id="4"/>
      </w:r>
      <w:r>
        <w:rPr>
          <w:rFonts w:cs="Arial"/>
          <w:sz w:val="24"/>
          <w:szCs w:val="24"/>
        </w:rPr>
        <w:t xml:space="preserve">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w:t>
      </w:r>
      <w:ins w:id="0" w:author="柏如 柯" w:date="2022-06-20T10:42:00Z">
        <w:r>
          <w:rPr>
            <w:rFonts w:cs="Arial"/>
            <w:sz w:val="24"/>
            <w:szCs w:val="24"/>
          </w:rPr>
          <w:t xml:space="preserve">often </w:t>
        </w:r>
      </w:ins>
      <w:del w:id="1" w:author="柏如 柯" w:date="2022-06-20T10:42:00Z">
        <w:r>
          <w:rPr>
            <w:rFonts w:cs="Arial"/>
            <w:sz w:val="24"/>
            <w:szCs w:val="24"/>
          </w:rPr>
          <w:delText xml:space="preserve">quite </w:delText>
        </w:r>
      </w:del>
      <w:r>
        <w:rPr>
          <w:rFonts w:cs="Arial"/>
          <w:sz w:val="24"/>
          <w:szCs w:val="24"/>
        </w:rPr>
        <w:t xml:space="preserve">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w:t>
      </w:r>
      <w:r>
        <w:rPr>
          <w:rFonts w:cs="Arial"/>
          <w:sz w:val="24"/>
          <w:szCs w:val="24"/>
        </w:rPr>
        <w:fldChar w:fldCharType="end"/>
      </w:r>
      <w:r>
        <w:rPr>
          <w:rFonts w:cs="Arial"/>
          <w:sz w:val="24"/>
          <w:szCs w:val="24"/>
        </w:rPr>
        <w:t xml:space="preserve">, allowing for calculating the incidence rates of IGP (i.e., the percentage of top predator individuals with mesopredator detected in the gut contents).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p>
    <w:p>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xml:space="preserve">,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 IGP standard curve, to which the nitrogen isotope signatures of field-collected top predator individuals are interpolated to estimate the degree of IGP </w:t>
      </w:r>
      <w:commentRangeStart w:id="5"/>
      <w:r>
        <w:rPr>
          <w:rFonts w:cs="Arial"/>
          <w:sz w:val="24"/>
          <w:szCs w:val="24"/>
        </w:rPr>
        <w:t>in the field</w:t>
      </w:r>
      <w:commentRangeEnd w:id="5"/>
      <w:r>
        <w:rPr>
          <w:rStyle w:val="6"/>
        </w:rPr>
        <w:commentReference w:id="5"/>
      </w:r>
      <w:r>
        <w:rPr>
          <w:rFonts w:cs="Arial"/>
          <w:sz w:val="24"/>
          <w:szCs w:val="24"/>
        </w:rPr>
        <w:t>.</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cs="Arial"/>
          <w:sz w:val="24"/>
          <w:szCs w:val="24"/>
        </w:rPr>
        <w:t xml:space="preserve">The proposed experimental framework consists of three main stages: (1) first feeding trial for stable isotope calibration of </w:t>
      </w:r>
      <w:commentRangeStart w:id="6"/>
      <w:r>
        <w:rPr>
          <w:rFonts w:cs="Arial"/>
          <w:sz w:val="24"/>
          <w:szCs w:val="24"/>
        </w:rPr>
        <w:t>focal organisms</w:t>
      </w:r>
      <w:commentRangeEnd w:id="6"/>
      <w:r>
        <w:rPr>
          <w:rStyle w:val="6"/>
        </w:rPr>
        <w:commentReference w:id="6"/>
      </w:r>
      <w:r>
        <w:rPr>
          <w:rFonts w:cs="Arial"/>
          <w:sz w:val="24"/>
          <w:szCs w:val="24"/>
        </w:rPr>
        <w:t>,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pPr>
        <w:spacing w:line="480" w:lineRule="auto"/>
        <w:rPr>
          <w:rFonts w:cs="Arial"/>
          <w:sz w:val="24"/>
          <w:szCs w:val="24"/>
        </w:rPr>
      </w:pPr>
      <w:r>
        <w:rPr>
          <w:rFonts w:cs="Arial"/>
          <w:sz w:val="24"/>
          <w:szCs w:val="24"/>
        </w:rPr>
        <w:tab/>
      </w:r>
      <w:r>
        <w:rPr>
          <w:rFonts w:cs="Arial"/>
          <w:sz w:val="24"/>
          <w:szCs w:val="24"/>
        </w:rPr>
        <w:t xml:space="preserve">The first feeding trial is to calibrate the nitrogen isotope signatures of the focal organisms. In this trial, the top predator and mesopredator are fed the shared prey for a period of time (Fig. 1b). 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pPr>
        <w:spacing w:line="480" w:lineRule="auto"/>
        <w:rPr>
          <w:rFonts w:cs="Arial"/>
          <w:color w:val="FF0000"/>
          <w:sz w:val="24"/>
          <w:szCs w:val="24"/>
        </w:rPr>
      </w:pPr>
      <w:r>
        <w:rPr>
          <w:rFonts w:cs="Arial"/>
          <w:sz w:val="24"/>
          <w:szCs w:val="24"/>
        </w:rPr>
        <w:tab/>
      </w:r>
      <w:r>
        <w:rPr>
          <w:rFonts w:cs="Arial"/>
          <w:sz w:val="24"/>
          <w:szCs w:val="24"/>
        </w:rPr>
        <w:t xml:space="preserve">The second feeding trial is to simulate a full range of omnivory that the top predator may exhibit in the field for constructing a standard IGP curve. In this trial, the top predator is fed mixed diets with different proportions of shared prey and mesopredator individuals from the first feeding trial: (1) 100% shared prey, (2) 75% shared prey + 25% mesopredator, (3) 50% shared prey + 50% mesopredator, (4) 25% shared prey + 75% mesopredator, and (5) 100% mesopredator (Fig. 1c). The actual numbers of shared prey and mesopredator supplied can be determined based on their field densities. To avoid the potential interfering effects of mesopredator feeding on the shared prey, the prey items are presented to the top predator one at a time in a randomized sequence instead of all at once. </w:t>
      </w:r>
      <w:commentRangeStart w:id="7"/>
      <w:r>
        <w:rPr>
          <w:rFonts w:cs="Arial"/>
          <w:sz w:val="24"/>
          <w:szCs w:val="24"/>
        </w:rPr>
        <w:t>This also allows the researcher to ensure that a prey item is consumed by the top predator before the next item is presented.</w:t>
      </w:r>
      <w:commentRangeEnd w:id="7"/>
      <w:r>
        <w:rPr>
          <w:rStyle w:val="6"/>
        </w:rPr>
        <w:commentReference w:id="7"/>
      </w:r>
    </w:p>
    <w:p>
      <w:pPr>
        <w:spacing w:line="480" w:lineRule="auto"/>
        <w:rPr>
          <w:rFonts w:cs="Arial"/>
          <w:sz w:val="24"/>
          <w:szCs w:val="24"/>
        </w:rPr>
      </w:pPr>
      <w:r>
        <w:rPr>
          <w:rFonts w:cs="Arial"/>
          <w:sz w:val="24"/>
          <w:szCs w:val="24"/>
        </w:rPr>
        <w:tab/>
      </w:r>
      <w:r>
        <w:rPr>
          <w:rFonts w:cs="Arial"/>
          <w:sz w:val="24"/>
          <w:szCs w:val="24"/>
        </w:rPr>
        <w:t>At the end of the second trial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(baseline)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pPr>
        <w:spacing w:line="480" w:lineRule="auto"/>
        <w:ind w:firstLine="720"/>
        <w:rPr>
          <w:rFonts w:cs="Arial"/>
          <w:color w:val="FF0000"/>
          <w:sz w:val="24"/>
          <w:szCs w:val="24"/>
        </w:rPr>
      </w:pPr>
      <w:r>
        <w:rPr>
          <w:rFonts w:cs="Arial"/>
          <w:sz w:val="24"/>
          <w:szCs w:val="24"/>
        </w:rPr>
        <w:t xml:space="preserve">Finally, field samples of top predator and shared prey are collected for stable isotope analysis. </w:t>
      </w:r>
      <w:commentRangeStart w:id="8"/>
      <w:r>
        <w:rPr>
          <w:rFonts w:cs="Arial"/>
          <w:sz w:val="24"/>
          <w:szCs w:val="24"/>
        </w:rPr>
        <w:t>The shared prey individuals are pooled to obtain a single baseline δ</w:t>
      </w:r>
      <w:r>
        <w:rPr>
          <w:rFonts w:cs="Arial"/>
          <w:sz w:val="24"/>
          <w:szCs w:val="24"/>
          <w:vertAlign w:val="superscript"/>
        </w:rPr>
        <w:t>15</w:t>
      </w:r>
      <w:r>
        <w:rPr>
          <w:rFonts w:cs="Arial"/>
          <w:sz w:val="24"/>
          <w:szCs w:val="24"/>
        </w:rPr>
        <w:t>N</w:t>
      </w:r>
      <w:commentRangeEnd w:id="8"/>
      <w:r>
        <w:rPr>
          <w:rStyle w:val="6"/>
        </w:rPr>
        <w:commentReference w:id="8"/>
      </w:r>
      <w:r>
        <w:rPr>
          <w:rFonts w:cs="Arial"/>
          <w:sz w:val="24"/>
          <w:szCs w:val="24"/>
        </w:rPr>
        <w:t>,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The degree of IGP at the individual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cs="Arial"/>
          <w:color w:val="FF0000"/>
          <w:sz w:val="24"/>
          <w:szCs w:val="24"/>
        </w:rPr>
        <w:tab/>
      </w:r>
      <w:r>
        <w:rPr>
          <w:rFonts w:cs="Arial"/>
          <w:sz w:val="24"/>
          <w:szCs w:val="24"/>
        </w:rPr>
        <w:t xml:space="preserve">A hypothetical example of standard IGP curve construction and estimation of IGP with field samples is shown in Fig. 2. In this example, each diet treatment contains five top predator individuals, each of which is </w:t>
      </w:r>
      <w:commentRangeStart w:id="9"/>
      <w:r>
        <w:rPr>
          <w:rFonts w:cs="Arial"/>
          <w:sz w:val="24"/>
          <w:szCs w:val="24"/>
        </w:rPr>
        <w:t xml:space="preserve">fed 12 prey </w:t>
      </w:r>
      <w:commentRangeEnd w:id="9"/>
      <w:r>
        <w:rPr>
          <w:rStyle w:val="6"/>
        </w:rPr>
        <w:commentReference w:id="9"/>
      </w:r>
      <w:r>
        <w:rPr>
          <w:rFonts w:cs="Arial"/>
          <w:sz w:val="24"/>
          <w:szCs w:val="24"/>
        </w:rPr>
        <w:t>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w:t>
      </w:r>
      <w:commentRangeStart w:id="10"/>
      <w:r>
        <w:rPr>
          <w:rFonts w:cs="Arial"/>
          <w:sz w:val="24"/>
          <w:szCs w:val="24"/>
        </w:rPr>
        <w:t>pooled</w:t>
      </w:r>
      <w:commentRangeEnd w:id="10"/>
      <w:r>
        <w:rPr>
          <w:rStyle w:val="6"/>
        </w:rPr>
        <w:commentReference w:id="10"/>
      </w:r>
      <w:r>
        <w:rPr>
          <w:rFonts w:cs="Arial"/>
          <w:sz w:val="24"/>
          <w:szCs w:val="24"/>
        </w:rPr>
        <w:t>)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so that there will be a total of 20 estimates, which are further averaged to quantify the degree of IGP at the population level (Fig. 2b).</w:t>
      </w:r>
    </w:p>
    <w:p>
      <w:pPr>
        <w:spacing w:line="480" w:lineRule="auto"/>
        <w:rPr>
          <w:rFonts w:cs="Arial"/>
          <w:sz w:val="24"/>
          <w:szCs w:val="24"/>
        </w:rPr>
      </w:pPr>
    </w:p>
    <w:p>
      <w:pPr>
        <w:spacing w:line="480" w:lineRule="auto"/>
        <w:rPr>
          <w:rFonts w:cs="Arial"/>
          <w:sz w:val="24"/>
          <w:szCs w:val="24"/>
        </w:rPr>
      </w:pPr>
      <w:r>
        <w:rPr>
          <w:rFonts w:cs="Arial"/>
          <w:b/>
          <w:sz w:val="24"/>
          <w:szCs w:val="24"/>
        </w:rPr>
        <w:t>Applications</w:t>
      </w:r>
    </w:p>
    <w:p>
      <w:pPr>
        <w:spacing w:line="480" w:lineRule="auto"/>
        <w:rPr>
          <w:rFonts w:cs="Arial"/>
          <w:sz w:val="24"/>
          <w:szCs w:val="24"/>
        </w:rPr>
      </w:pPr>
      <w:r>
        <w:rPr>
          <w:rFonts w:cs="Arial"/>
          <w:sz w:val="24"/>
          <w:szCs w:val="24"/>
        </w:rPr>
        <w:tab/>
      </w:r>
      <w:r>
        <w:rPr>
          <w:rFonts w:cs="Arial"/>
          <w:sz w:val="24"/>
          <w:szCs w:val="24"/>
        </w:rPr>
        <w:t>The proposed framework leverages the strengths of different approaches to studying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pPr>
        <w:spacing w:line="480" w:lineRule="auto"/>
        <w:ind w:firstLine="720"/>
        <w:rPr>
          <w:rFonts w:cs="Arial"/>
          <w:sz w:val="24"/>
          <w:szCs w:val="24"/>
        </w:rPr>
      </w:pPr>
      <w:r>
        <w:rPr>
          <w:rFonts w:cs="Arial"/>
          <w:sz w:val="24"/>
          <w:szCs w:val="24"/>
        </w:rPr>
        <w:t xml:space="preserve">The framework can be implemented along </w:t>
      </w:r>
      <w:commentRangeStart w:id="11"/>
      <w:r>
        <w:rPr>
          <w:rFonts w:cs="Arial"/>
          <w:sz w:val="24"/>
          <w:szCs w:val="24"/>
        </w:rPr>
        <w:t>environmental gradients or under different field treatments</w:t>
      </w:r>
      <w:commentRangeEnd w:id="11"/>
      <w:r>
        <w:rPr>
          <w:rStyle w:val="6"/>
        </w:rPr>
        <w:commentReference w:id="11"/>
      </w:r>
      <w:r>
        <w:rPr>
          <w:rFonts w:cs="Arial"/>
          <w:sz w:val="24"/>
          <w:szCs w:val="24"/>
        </w:rPr>
        <w:t xml:space="preserve"> to investigate how various abiotic and biotic factors affect IGP interactions. For instance, one can quantify and compare the degree of IGP across altitudes to examine whether omnivory changes with temperature, precipitation, or vegetation. Moreover, this study uses a spider as an example of top predator, but the framework applies to other generalist predators as well, provided that they are amenable to feeding trials and easy to collect in the field. </w:t>
      </w:r>
    </w:p>
    <w:p>
      <w:pPr>
        <w:spacing w:line="480" w:lineRule="auto"/>
        <w:ind w:firstLine="720"/>
        <w:rPr>
          <w:rFonts w:cs="Arial"/>
          <w:color w:val="FF0000"/>
          <w:sz w:val="24"/>
          <w:szCs w:val="24"/>
        </w:rPr>
      </w:pPr>
      <w:r>
        <w:rPr>
          <w:rFonts w:cs="Arial"/>
          <w:sz w:val="24"/>
          <w:szCs w:val="24"/>
        </w:rPr>
        <w:t xml:space="preserve">The systems ideal for implementing the proposed framework are those with clear IGP patterns and relatively simple trophic interaction networks, which can minimize the potential interfering effects of non-focal species on the IGP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evaluation of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 xml:space="preserve">. </w:t>
      </w:r>
    </w:p>
    <w:p>
      <w:pPr>
        <w:pStyle w:val="20"/>
        <w:spacing w:line="480" w:lineRule="auto"/>
        <w:ind w:left="0" w:firstLine="720"/>
        <w:rPr>
          <w:rFonts w:cs="Arial"/>
          <w:color w:val="FF0000"/>
          <w:sz w:val="24"/>
          <w:szCs w:val="24"/>
        </w:rPr>
      </w:pPr>
      <w:r>
        <w:rPr>
          <w:rFonts w:cs="Arial"/>
          <w:sz w:val="24"/>
          <w:szCs w:val="24"/>
        </w:rPr>
        <w:t xml:space="preserve">A potential limitation of the proposed framework is that multiple mesopredators and shared prey with different isotope signatures may exist in the field, which could introduce variations into the IGP estimates for individual top predators. </w:t>
      </w:r>
      <w:commentRangeStart w:id="12"/>
      <w:r>
        <w:rPr>
          <w:rFonts w:cs="Arial"/>
          <w:sz w:val="24"/>
          <w:szCs w:val="24"/>
        </w:rPr>
        <w:t>Yet, given sufficiently large field samples, the average of these individual estimates should fairly reflect the overall IGP patterns in the field at the population level.</w:t>
      </w:r>
      <w:commentRangeEnd w:id="12"/>
      <w:r>
        <w:rPr>
          <w:rStyle w:val="6"/>
        </w:rPr>
        <w:commentReference w:id="12"/>
      </w:r>
      <w:r>
        <w:rPr>
          <w:rFonts w:cs="Arial"/>
          <w:sz w:val="24"/>
          <w:szCs w:val="24"/>
        </w:rPr>
        <w:t xml:space="preserve"> Therefore, although the isotope signatures of top predators could represent multiple dietary items over time and space, the framework still provides a tool for assessing IGP in a more quantitative and realistic fashion.</w:t>
      </w:r>
    </w:p>
    <w:p>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Albeit conceptual at this stage, I am optimistic about future collaboration validating and refining the proposed framework with real data. If proven successful, the current framework can be extended to food webs involving more complex interactions (e.g., cannibalism and multiple shared prey) and complemented with other approaches (e.g., molecular gut content analysis) to better elucidate the IGP dynamics in the field.</w:t>
      </w:r>
    </w:p>
    <w:p>
      <w:pPr>
        <w:spacing w:line="480" w:lineRule="auto"/>
        <w:rPr>
          <w:rFonts w:cs="Arial"/>
          <w:b/>
          <w:sz w:val="24"/>
          <w:szCs w:val="24"/>
        </w:rPr>
      </w:pPr>
    </w:p>
    <w:p>
      <w:pPr>
        <w:spacing w:before="100" w:beforeAutospacing="1" w:line="480" w:lineRule="auto"/>
        <w:rPr>
          <w:rFonts w:eastAsia="PMingLiU" w:cs="Arial"/>
          <w:b/>
          <w:sz w:val="24"/>
          <w:szCs w:val="24"/>
        </w:rPr>
      </w:pPr>
      <w:r>
        <w:rPr>
          <w:rFonts w:eastAsia="PMingLiU" w:cs="Arial"/>
          <w:b/>
          <w:bCs/>
          <w:sz w:val="24"/>
          <w:szCs w:val="24"/>
        </w:rPr>
        <w:t>Acknowledgements</w:t>
      </w:r>
    </w:p>
    <w:p>
      <w:pPr>
        <w:spacing w:before="100" w:beforeAutospacing="1" w:line="480" w:lineRule="auto"/>
        <w:rPr>
          <w:rFonts w:cs="Arial"/>
          <w:sz w:val="24"/>
          <w:szCs w:val="24"/>
        </w:rPr>
      </w:pPr>
      <w:r>
        <w:rPr>
          <w:rFonts w:eastAsia="PMingLiU" w:cs="Arial"/>
          <w:sz w:val="24"/>
          <w:szCs w:val="24"/>
        </w:rPr>
        <w:t>I thank William J.-A. Ou and Po-Ju Ke for the useful comments on this manuscript.</w:t>
      </w:r>
    </w:p>
    <w:p>
      <w:pPr>
        <w:spacing w:line="480" w:lineRule="auto"/>
        <w:rPr>
          <w:rFonts w:cs="Arial"/>
          <w:b/>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before="100" w:beforeAutospacing="1" w:line="480" w:lineRule="auto"/>
        <w:rPr>
          <w:rFonts w:eastAsia="PMingLiU" w:cs="Arial"/>
          <w:b/>
          <w:bCs/>
          <w:sz w:val="24"/>
          <w:szCs w:val="24"/>
        </w:rPr>
      </w:pPr>
      <w:r>
        <w:rPr>
          <w:rFonts w:eastAsia="PMingLiU" w:cs="Arial"/>
          <w:b/>
          <w:bCs/>
          <w:sz w:val="24"/>
          <w:szCs w:val="24"/>
        </w:rPr>
        <w:t xml:space="preserve">Data </w:t>
      </w:r>
      <w:r>
        <w:rPr>
          <w:rFonts w:cs="Arial"/>
          <w:b/>
          <w:bCs/>
          <w:sz w:val="24"/>
          <w:szCs w:val="24"/>
        </w:rPr>
        <w:t>availability</w:t>
      </w:r>
      <w:r>
        <w:rPr>
          <w:rFonts w:eastAsia="PMingLiU" w:cs="Arial"/>
          <w:b/>
          <w:bCs/>
          <w:sz w:val="24"/>
          <w:szCs w:val="24"/>
        </w:rPr>
        <w:t xml:space="preserve"> statement</w:t>
      </w:r>
    </w:p>
    <w:p>
      <w:pPr>
        <w:spacing w:before="100" w:beforeAutospacing="1" w:line="480" w:lineRule="auto"/>
        <w:rPr>
          <w:rFonts w:eastAsia="PMingLiU" w:cs="Arial"/>
          <w:sz w:val="24"/>
          <w:szCs w:val="24"/>
        </w:rPr>
      </w:pPr>
      <w:r>
        <w:rPr>
          <w:rFonts w:eastAsia="PMingLiU" w:cs="Arial"/>
          <w:sz w:val="24"/>
          <w:szCs w:val="24"/>
        </w:rPr>
        <w:t xml:space="preserve">Data </w:t>
      </w:r>
      <w:r>
        <w:rPr>
          <w:rFonts w:cs="Arial"/>
          <w:sz w:val="24"/>
          <w:szCs w:val="24"/>
        </w:rPr>
        <w:t>sharing</w:t>
      </w:r>
      <w:r>
        <w:rPr>
          <w:rFonts w:eastAsia="PMingLiU" w:cs="Arial"/>
          <w:sz w:val="24"/>
          <w:szCs w:val="24"/>
        </w:rPr>
        <w:t xml:space="preserve"> is not applicable to this manuscript as no new data were generated or analyzed.</w:t>
      </w:r>
    </w:p>
    <w:p>
      <w:pPr>
        <w:spacing w:line="480" w:lineRule="auto"/>
        <w:rPr>
          <w:rFonts w:cs="Arial"/>
          <w:b/>
          <w:sz w:val="24"/>
          <w:szCs w:val="24"/>
        </w:rPr>
      </w:pPr>
    </w:p>
    <w:p>
      <w:pPr>
        <w:pStyle w:val="21"/>
      </w:pPr>
      <w:r>
        <w:fldChar w:fldCharType="begin"/>
      </w:r>
      <w:r>
        <w:instrText xml:space="preserve"> ADDIN EN.REFLIST </w:instrText>
      </w:r>
      <w:r>
        <w:fldChar w:fldCharType="separate"/>
      </w:r>
      <w:r>
        <w:t>Reference</w:t>
      </w:r>
    </w:p>
    <w:p>
      <w:pPr>
        <w:pStyle w:val="21"/>
      </w:pPr>
    </w:p>
    <w:p>
      <w:pPr>
        <w:pStyle w:val="23"/>
        <w:spacing w:after="0"/>
        <w:ind w:left="720" w:hanging="720"/>
      </w:pPr>
      <w:r>
        <w:t xml:space="preserve">Arim, M. &amp; Marquet, P.A. (2004) Intraguild predation: a widespread interaction related to species biology. </w:t>
      </w:r>
      <w:r>
        <w:rPr>
          <w:i/>
        </w:rPr>
        <w:t>Ecology Letters,</w:t>
      </w:r>
      <w:r>
        <w:t xml:space="preserve"> </w:t>
      </w:r>
      <w:r>
        <w:rPr>
          <w:i/>
        </w:rPr>
        <w:t>7</w:t>
      </w:r>
      <w:r>
        <w:rPr>
          <w:b/>
        </w:rPr>
        <w:t>,</w:t>
      </w:r>
      <w:r>
        <w:t xml:space="preserve"> 557-564.</w:t>
      </w:r>
    </w:p>
    <w:p>
      <w:pPr>
        <w:pStyle w:val="23"/>
        <w:spacing w:after="0"/>
        <w:ind w:left="720" w:hanging="720"/>
      </w:pPr>
      <w:r>
        <w:t>Birkhofer, K. &amp; Wolters, V. (2012) The global relationship between climate, net primary production and the diet of spiders. pp. 100-108.</w:t>
      </w:r>
      <w:r>
        <w:rPr>
          <w:i/>
        </w:rPr>
        <w:t xml:space="preserve"> </w:t>
      </w:r>
      <w:r>
        <w:t>Wiley Online Library.</w:t>
      </w:r>
    </w:p>
    <w:p>
      <w:pPr>
        <w:pStyle w:val="23"/>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i/>
        </w:rPr>
        <w:t>46</w:t>
      </w:r>
      <w:r>
        <w:rPr>
          <w:b/>
        </w:rPr>
        <w:t>,</w:t>
      </w:r>
      <w:r>
        <w:t xml:space="preserve"> 443-453.</w:t>
      </w:r>
    </w:p>
    <w:p>
      <w:pPr>
        <w:pStyle w:val="23"/>
        <w:spacing w:after="0"/>
        <w:ind w:left="720" w:hanging="720"/>
      </w:pPr>
      <w:r>
        <w:t>Denno, R.F., Mitter, M.S., Langellotto, G.A., Gratton, C. &amp; Finke, D.L.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i/>
        </w:rPr>
        <w:t>29</w:t>
      </w:r>
      <w:r>
        <w:rPr>
          <w:b/>
        </w:rPr>
        <w:t>,</w:t>
      </w:r>
      <w:r>
        <w:t xml:space="preserve"> 566-577.</w:t>
      </w:r>
    </w:p>
    <w:p>
      <w:pPr>
        <w:pStyle w:val="23"/>
        <w:spacing w:after="0"/>
        <w:ind w:left="720" w:hanging="720"/>
      </w:pPr>
      <w:r>
        <w:t xml:space="preserve">Gagnon, A.-È., Heimpel, G.E. &amp; Brodeur, J. (2011) The ubiquity of intraguild predation among predatory arthropods. </w:t>
      </w:r>
      <w:r>
        <w:rPr>
          <w:i/>
        </w:rPr>
        <w:t>PLoS One,</w:t>
      </w:r>
      <w:r>
        <w:t xml:space="preserve"> </w:t>
      </w:r>
      <w:r>
        <w:rPr>
          <w:i/>
        </w:rPr>
        <w:t>6</w:t>
      </w:r>
      <w:r>
        <w:rPr>
          <w:b/>
        </w:rPr>
        <w:t>,</w:t>
      </w:r>
      <w:r>
        <w:t xml:space="preserve"> e28061.</w:t>
      </w:r>
    </w:p>
    <w:p>
      <w:pPr>
        <w:pStyle w:val="23"/>
        <w:spacing w:after="0"/>
        <w:ind w:left="720" w:hanging="720"/>
      </w:pPr>
      <w:r>
        <w:t xml:space="preserve">Müller, C.B. &amp; Brodeur, J. (2002) Intraguild predation in biological control and conservation biology. </w:t>
      </w:r>
      <w:r>
        <w:rPr>
          <w:i/>
        </w:rPr>
        <w:t>Biological Control,</w:t>
      </w:r>
      <w:r>
        <w:t xml:space="preserve"> </w:t>
      </w:r>
      <w:r>
        <w:rPr>
          <w:i/>
        </w:rPr>
        <w:t>25</w:t>
      </w:r>
      <w:r>
        <w:rPr>
          <w:b/>
        </w:rPr>
        <w:t>,</w:t>
      </w:r>
      <w:r>
        <w:t xml:space="preserve"> 216-223.</w:t>
      </w:r>
    </w:p>
    <w:p>
      <w:pPr>
        <w:pStyle w:val="23"/>
        <w:spacing w:after="0"/>
        <w:ind w:left="720" w:hanging="720"/>
      </w:pPr>
      <w:r>
        <w:t xml:space="preserve">Nyffeler, M. &amp; Sunderland, K.D. (2003) Composition, abundance and pest control potential of spider communities in agroecosystems: a comparison of European and US studies. </w:t>
      </w:r>
      <w:r>
        <w:rPr>
          <w:i/>
        </w:rPr>
        <w:t>Agriculture, Ecosystems &amp; Environment,</w:t>
      </w:r>
      <w:r>
        <w:t xml:space="preserve"> </w:t>
      </w:r>
      <w:r>
        <w:rPr>
          <w:i/>
        </w:rPr>
        <w:t>95</w:t>
      </w:r>
      <w:r>
        <w:rPr>
          <w:b/>
        </w:rPr>
        <w:t>,</w:t>
      </w:r>
      <w:r>
        <w:t xml:space="preserve"> 579-612.</w:t>
      </w:r>
    </w:p>
    <w:p>
      <w:pPr>
        <w:pStyle w:val="23"/>
        <w:spacing w:after="0"/>
        <w:ind w:left="720" w:hanging="720"/>
      </w:pPr>
      <w:r>
        <w:t xml:space="preserve">Pahl, K.B., Yurkowski, D.J., Lees, K.J. &amp; Hussey, N.E. (2020) Measuring the occurrence and strength of intraguild predation in modern food webs. </w:t>
      </w:r>
      <w:r>
        <w:rPr>
          <w:i/>
        </w:rPr>
        <w:t>Food Webs</w:t>
      </w:r>
      <w:r>
        <w:rPr>
          <w:b/>
        </w:rPr>
        <w:t>,</w:t>
      </w:r>
      <w:r>
        <w:t xml:space="preserve"> e00165.</w:t>
      </w:r>
    </w:p>
    <w:p>
      <w:pPr>
        <w:pStyle w:val="23"/>
        <w:spacing w:after="0"/>
        <w:ind w:left="720" w:hanging="720"/>
      </w:pPr>
      <w:r>
        <w:t xml:space="preserve">Polis, G.A. &amp; Holt, R.D. (1992) Intraguild predation: the dynamics of complex trophic interactions. </w:t>
      </w:r>
      <w:r>
        <w:rPr>
          <w:i/>
        </w:rPr>
        <w:t>Trends in ecology &amp; evolution,</w:t>
      </w:r>
      <w:r>
        <w:t xml:space="preserve"> </w:t>
      </w:r>
      <w:r>
        <w:rPr>
          <w:i/>
        </w:rPr>
        <w:t>7</w:t>
      </w:r>
      <w:r>
        <w:rPr>
          <w:b/>
        </w:rPr>
        <w:t>,</w:t>
      </w:r>
      <w:r>
        <w:t xml:space="preserve"> 151-154.</w:t>
      </w:r>
    </w:p>
    <w:p>
      <w:pPr>
        <w:pStyle w:val="23"/>
        <w:spacing w:after="0"/>
        <w:ind w:left="720" w:hanging="720"/>
      </w:pPr>
      <w:r>
        <w:t xml:space="preserve">Polis, G.A., Myers, C.A. &amp; Holt, R.D. (1989) The ecology and evolution of intraguild predation: potential competitors that eat each other. </w:t>
      </w:r>
      <w:r>
        <w:rPr>
          <w:i/>
        </w:rPr>
        <w:t>Annual Review of Ecology and Systematics,</w:t>
      </w:r>
      <w:r>
        <w:t xml:space="preserve"> </w:t>
      </w:r>
      <w:r>
        <w:rPr>
          <w:i/>
        </w:rPr>
        <w:t>20</w:t>
      </w:r>
      <w:r>
        <w:rPr>
          <w:b/>
        </w:rPr>
        <w:t>,</w:t>
      </w:r>
      <w:r>
        <w:t xml:space="preserve"> 297-330.</w:t>
      </w:r>
    </w:p>
    <w:p>
      <w:pPr>
        <w:pStyle w:val="23"/>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i/>
        </w:rPr>
        <w:t>81</w:t>
      </w:r>
      <w:r>
        <w:rPr>
          <w:b/>
        </w:rPr>
        <w:t>,</w:t>
      </w:r>
      <w:r>
        <w:t xml:space="preserve"> 852-864.</w:t>
      </w:r>
    </w:p>
    <w:p>
      <w:pPr>
        <w:pStyle w:val="23"/>
        <w:spacing w:after="0"/>
        <w:ind w:left="720" w:hanging="720"/>
      </w:pPr>
      <w:r>
        <w:t xml:space="preserve">Quinby, B.M., Creighton, J.C. &amp; Flaherty, E.A. (2020) Stable isotope ecology in insects: a review. </w:t>
      </w:r>
      <w:r>
        <w:rPr>
          <w:i/>
        </w:rPr>
        <w:t>Ecological Entomology,</w:t>
      </w:r>
      <w:r>
        <w:t xml:space="preserve"> </w:t>
      </w:r>
      <w:r>
        <w:rPr>
          <w:i/>
        </w:rPr>
        <w:t>45</w:t>
      </w:r>
      <w:r>
        <w:rPr>
          <w:b/>
        </w:rPr>
        <w:t>,</w:t>
      </w:r>
      <w:r>
        <w:t xml:space="preserve"> 1231-1246.</w:t>
      </w:r>
    </w:p>
    <w:p>
      <w:pPr>
        <w:pStyle w:val="23"/>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i/>
        </w:rPr>
        <w:t>23</w:t>
      </w:r>
      <w:r>
        <w:rPr>
          <w:b/>
        </w:rPr>
        <w:t>,</w:t>
      </w:r>
      <w:r>
        <w:t xml:space="preserve"> 3744-3754.</w:t>
      </w:r>
    </w:p>
    <w:p>
      <w:pPr>
        <w:pStyle w:val="23"/>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i/>
        </w:rPr>
        <w:t>114</w:t>
      </w:r>
      <w:r>
        <w:rPr>
          <w:b/>
        </w:rPr>
        <w:t>,</w:t>
      </w:r>
      <w:r>
        <w:t xml:space="preserve"> 471-478.</w:t>
      </w:r>
    </w:p>
    <w:p>
      <w:pPr>
        <w:pStyle w:val="23"/>
        <w:spacing w:after="0"/>
        <w:ind w:left="720" w:hanging="720"/>
      </w:pPr>
      <w:r>
        <w:t xml:space="preserve">Rosenheim, J.A., Kaya, H.K., Ehler, L.E., Marois, J.J. &amp; Jaffee, B.A. (1995) Intraguild predation among biological-control agents: theory and evidence. </w:t>
      </w:r>
      <w:r>
        <w:rPr>
          <w:i/>
        </w:rPr>
        <w:t>Biological Control,</w:t>
      </w:r>
      <w:r>
        <w:t xml:space="preserve"> </w:t>
      </w:r>
      <w:r>
        <w:rPr>
          <w:i/>
        </w:rPr>
        <w:t>5</w:t>
      </w:r>
      <w:r>
        <w:rPr>
          <w:b/>
        </w:rPr>
        <w:t>,</w:t>
      </w:r>
      <w:r>
        <w:t xml:space="preserve"> 303-335.</w:t>
      </w:r>
    </w:p>
    <w:p>
      <w:pPr>
        <w:pStyle w:val="23"/>
        <w:spacing w:after="0"/>
        <w:ind w:left="720" w:hanging="720"/>
      </w:pPr>
      <w:r>
        <w:t xml:space="preserve">Schneider, F.D., Scheu, S. &amp; Brose, U. (2012) Body mass constraints on feeding rates determine the consequences of predator loss. </w:t>
      </w:r>
      <w:r>
        <w:rPr>
          <w:i/>
        </w:rPr>
        <w:t>Ecology Letters,</w:t>
      </w:r>
      <w:r>
        <w:t xml:space="preserve"> </w:t>
      </w:r>
      <w:r>
        <w:rPr>
          <w:i/>
        </w:rPr>
        <w:t>15</w:t>
      </w:r>
      <w:r>
        <w:rPr>
          <w:b/>
        </w:rPr>
        <w:t>,</w:t>
      </w:r>
      <w:r>
        <w:t xml:space="preserve"> 436-443.</w:t>
      </w:r>
    </w:p>
    <w:p>
      <w:pPr>
        <w:pStyle w:val="23"/>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i/>
        </w:rPr>
        <w:t>178</w:t>
      </w:r>
      <w:r>
        <w:rPr>
          <w:b/>
        </w:rPr>
        <w:t>,</w:t>
      </w:r>
      <w:r>
        <w:t xml:space="preserve"> 103-114.</w:t>
      </w:r>
    </w:p>
    <w:p>
      <w:pPr>
        <w:pStyle w:val="23"/>
        <w:spacing w:after="0"/>
        <w:ind w:left="720" w:hanging="720"/>
      </w:pPr>
      <w:r>
        <w:t xml:space="preserve">Uiterwaal, S.F., Dell, A.I. &amp; DeLong, J.P. (2019) Arena size modulates functional responses via behavioral mechanisms. </w:t>
      </w:r>
      <w:r>
        <w:rPr>
          <w:i/>
        </w:rPr>
        <w:t>Behavioral Ecology,</w:t>
      </w:r>
      <w:r>
        <w:t xml:space="preserve"> </w:t>
      </w:r>
      <w:r>
        <w:rPr>
          <w:i/>
        </w:rPr>
        <w:t>30</w:t>
      </w:r>
      <w:r>
        <w:rPr>
          <w:b/>
        </w:rPr>
        <w:t>,</w:t>
      </w:r>
      <w:r>
        <w:t xml:space="preserve"> 483-489.</w:t>
      </w:r>
    </w:p>
    <w:p>
      <w:pPr>
        <w:pStyle w:val="23"/>
        <w:spacing w:after="0"/>
        <w:ind w:left="720" w:hanging="720"/>
      </w:pPr>
      <w:r>
        <w:t>Vance-Chalcraft, H.D., Rosenheim, J.A., Vonesh, J.R., Osenberg, C.W.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i/>
        </w:rPr>
        <w:t>88</w:t>
      </w:r>
      <w:r>
        <w:rPr>
          <w:b/>
        </w:rPr>
        <w:t>,</w:t>
      </w:r>
      <w:r>
        <w:t xml:space="preserve"> 2689-2696.</w:t>
      </w:r>
    </w:p>
    <w:p>
      <w:pPr>
        <w:pStyle w:val="23"/>
        <w:ind w:left="720" w:hanging="720"/>
      </w:pPr>
      <w:r>
        <w:t xml:space="preserve">Wise, D.H., Moldenhauer, D.M. &amp; Halaj, J. (2006) Using stable isotopes to reveal shifts in prey consumption by generalist predators. </w:t>
      </w:r>
      <w:r>
        <w:rPr>
          <w:i/>
        </w:rPr>
        <w:t>Ecological Applications,</w:t>
      </w:r>
      <w:r>
        <w:t xml:space="preserve"> </w:t>
      </w:r>
      <w:r>
        <w:rPr>
          <w:i/>
        </w:rPr>
        <w:t>16</w:t>
      </w:r>
      <w:r>
        <w:rPr>
          <w:b/>
        </w:rPr>
        <w:t>,</w:t>
      </w:r>
      <w:r>
        <w:t xml:space="preserve"> 865-876.</w:t>
      </w:r>
    </w:p>
    <w:p>
      <w:pPr>
        <w:spacing w:line="480" w:lineRule="auto"/>
        <w:ind w:left="720" w:hanging="720"/>
        <w:rPr>
          <w:rFonts w:cs="Arial"/>
          <w:sz w:val="24"/>
          <w:szCs w:val="24"/>
        </w:rPr>
      </w:pPr>
      <w:r>
        <w:rPr>
          <w:rFonts w:cs="Arial"/>
          <w:sz w:val="24"/>
          <w:szCs w:val="24"/>
        </w:rPr>
        <w:fldChar w:fldCharType="end"/>
      </w:r>
      <w:r>
        <w:rPr>
          <w:rFonts w:cs="Arial"/>
          <w:sz w:val="24"/>
          <w:szCs w:val="24"/>
        </w:rPr>
        <w:br w:type="page"/>
      </w:r>
    </w:p>
    <w:p>
      <w:pPr>
        <w:spacing w:line="480" w:lineRule="auto"/>
        <w:rPr>
          <w:rFonts w:cs="Arial"/>
          <w:color w:val="FF0000"/>
          <w:sz w:val="24"/>
          <w:szCs w:val="24"/>
        </w:rPr>
        <w:sectPr>
          <w:footerReference r:id="rId7" w:type="default"/>
          <w:pgSz w:w="12240" w:h="15840"/>
          <w:pgMar w:top="1440" w:right="1440" w:bottom="1440" w:left="1440" w:header="709" w:footer="709" w:gutter="0"/>
          <w:cols w:space="708" w:num="1"/>
          <w:docGrid w:linePitch="381" w:charSpace="0"/>
        </w:sectPr>
      </w:pPr>
    </w:p>
    <w:p>
      <w:pPr>
        <w:spacing w:line="480" w:lineRule="auto"/>
        <w:rPr>
          <w:rFonts w:cs="Arial"/>
          <w:b/>
          <w:sz w:val="24"/>
          <w:szCs w:val="24"/>
        </w:rPr>
      </w:pPr>
      <w:r>
        <w:rPr>
          <w:rFonts w:cs="Arial"/>
          <w:b/>
          <w:sz w:val="24"/>
          <w:szCs w:val="24"/>
        </w:rPr>
        <w:t>Figures</w:t>
      </w:r>
    </w:p>
    <w:p>
      <w:pPr>
        <w:spacing w:line="480" w:lineRule="auto"/>
        <w:rPr>
          <w:rFonts w:cs="Arial"/>
          <w:sz w:val="24"/>
          <w:szCs w:val="24"/>
        </w:rPr>
      </w:pPr>
      <w:r>
        <w:rPr>
          <w:rFonts w:cs="Arial"/>
          <w:sz w:val="24"/>
          <w:szCs w:val="24"/>
        </w:rPr>
        <w:t xml:space="preserve">Figure 1. </w:t>
      </w:r>
    </w:p>
    <w:p>
      <w:pPr>
        <w:spacing w:line="480" w:lineRule="auto"/>
        <w:jc w:val="center"/>
        <w:rPr>
          <w:rFonts w:cs="Arial"/>
          <w:b/>
          <w:color w:val="FF0000"/>
          <w:sz w:val="24"/>
          <w:szCs w:val="24"/>
        </w:rPr>
      </w:pPr>
      <w:r>
        <w:rPr>
          <w:rFonts w:cs="Arial"/>
          <w:b/>
          <w:color w:val="FF0000"/>
          <w:sz w:val="24"/>
          <w:szCs w:val="24"/>
        </w:rPr>
        <w:drawing>
          <wp:inline distT="0" distB="0" distL="114300" distR="114300">
            <wp:extent cx="5942965" cy="4457700"/>
            <wp:effectExtent l="0" t="0" r="635" b="0"/>
            <wp:docPr id="1" name="Picture 1" descr="C:\Users\genchanghsu\Desktop\2021_Degree_of_Intraguild_Predation\Figures\Figure 1.png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1_Degree_of_Intraguild_Predation\Figures\Figure 1.pngFigure 1"/>
                    <pic:cNvPicPr>
                      <a:picLocks noChangeAspect="1"/>
                    </pic:cNvPicPr>
                  </pic:nvPicPr>
                  <pic:blipFill>
                    <a:blip r:embed="rId9" cstate="print"/>
                    <a:srcRect/>
                    <a:stretch>
                      <a:fillRect/>
                    </a:stretch>
                  </pic:blipFill>
                  <pic:spPr>
                    <a:xfrm>
                      <a:off x="0" y="0"/>
                      <a:ext cx="5942965" cy="4457700"/>
                    </a:xfrm>
                    <a:prstGeom prst="rect">
                      <a:avLst/>
                    </a:prstGeom>
                  </pic:spPr>
                </pic:pic>
              </a:graphicData>
            </a:graphic>
          </wp:inline>
        </w:drawing>
      </w:r>
    </w:p>
    <w:p>
      <w:pPr>
        <w:pStyle w:val="23"/>
        <w:spacing w:line="480" w:lineRule="auto"/>
        <w:rPr>
          <w:sz w:val="24"/>
          <w:szCs w:val="24"/>
        </w:rPr>
      </w:pPr>
      <w:r>
        <w:rPr>
          <w:sz w:val="24"/>
          <w:szCs w:val="24"/>
        </w:rPr>
        <w:t>Figure 1.</w:t>
      </w:r>
      <w:r>
        <w:rPr>
          <w:b/>
          <w:sz w:val="24"/>
          <w:szCs w:val="24"/>
        </w:rPr>
        <w:t xml:space="preserve"> </w:t>
      </w:r>
      <w:r>
        <w:rPr>
          <w:sz w:val="24"/>
          <w:szCs w:val="24"/>
        </w:rPr>
        <w:t>A schematic diagram of the proposed experimental framework for quantifying the degree of intraguild predation (IGP) in a three-species omnivorous food web involving a spider top predator, a spider mesopredator, and a planthopper shared prey. See “The proposed experimental framework” for detailed descriptions of the steps in the framework.</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color w:val="000000" w:themeColor="text1"/>
          <w:sz w:val="24"/>
          <w:szCs w:val="24"/>
        </w:rPr>
      </w:pPr>
      <w:commentRangeStart w:id="13"/>
      <w:r>
        <w:rPr>
          <w:rFonts w:cs="Arial"/>
          <w:color w:val="000000" w:themeColor="text1"/>
          <w:sz w:val="24"/>
          <w:szCs w:val="24"/>
        </w:rPr>
        <w:t>Figure 2.</w:t>
      </w:r>
      <w:commentRangeEnd w:id="13"/>
      <w:r>
        <w:rPr>
          <w:rStyle w:val="6"/>
        </w:rPr>
        <w:commentReference w:id="13"/>
      </w:r>
    </w:p>
    <w:p>
      <w:pPr>
        <w:spacing w:line="480" w:lineRule="auto"/>
        <w:jc w:val="center"/>
        <w:rPr>
          <w:rFonts w:cs="Arial"/>
          <w:color w:val="FF0000"/>
          <w:sz w:val="24"/>
          <w:szCs w:val="24"/>
        </w:rPr>
      </w:pPr>
      <w:r>
        <w:rPr>
          <w:rFonts w:cs="Arial"/>
          <w:color w:val="FF0000"/>
          <w:sz w:val="24"/>
          <w:szCs w:val="24"/>
        </w:rPr>
        <w:drawing>
          <wp:inline distT="0" distB="0" distL="114300" distR="114300">
            <wp:extent cx="5942965" cy="4457065"/>
            <wp:effectExtent l="0" t="0" r="635" b="635"/>
            <wp:docPr id="2" name="Picture 2" descr="C:\Users\genchanghsu\Desktop\2021_Degree_of_Intraguild_Predation\Figures\Figure 2.png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1_Degree_of_Intraguild_Predation\Figures\Figure 2.pngFigure 2"/>
                    <pic:cNvPicPr>
                      <a:picLocks noChangeAspect="1"/>
                    </pic:cNvPicPr>
                  </pic:nvPicPr>
                  <pic:blipFill>
                    <a:blip r:embed="rId10" cstate="print"/>
                    <a:srcRect/>
                    <a:stretch>
                      <a:fillRect/>
                    </a:stretch>
                  </pic:blipFill>
                  <pic:spPr>
                    <a:xfrm>
                      <a:off x="0" y="0"/>
                      <a:ext cx="5942965" cy="4457065"/>
                    </a:xfrm>
                    <a:prstGeom prst="rect">
                      <a:avLst/>
                    </a:prstGeom>
                  </pic:spPr>
                </pic:pic>
              </a:graphicData>
            </a:graphic>
          </wp:inline>
        </w:drawing>
      </w:r>
    </w:p>
    <w:p>
      <w:pPr>
        <w:pStyle w:val="23"/>
        <w:spacing w:line="480" w:lineRule="auto"/>
        <w:rPr>
          <w:sz w:val="24"/>
          <w:szCs w:val="24"/>
        </w:rPr>
      </w:pPr>
      <w:r>
        <w:rPr>
          <w:sz w:val="24"/>
          <w:szCs w:val="24"/>
        </w:rPr>
        <w:t xml:space="preserve">Figure 2. A hypothetical example of (a) standard IGP curve construction using data collected from the second feeding trial and (b) estimation of IGP with field samples of top predator and shared prey. </w:t>
      </w:r>
      <w:r>
        <w:rPr>
          <w:i/>
          <w:sz w:val="24"/>
          <w:szCs w:val="24"/>
        </w:rPr>
        <w:t>N</w:t>
      </w:r>
      <w:r>
        <w:rPr>
          <w:sz w:val="24"/>
          <w:szCs w:val="24"/>
        </w:rPr>
        <w:t xml:space="preserve">: number of shared prey/mesopredator in the mixed diet; </w:t>
      </w:r>
      <w:commentRangeStart w:id="14"/>
      <w:r>
        <w:rPr>
          <w:i/>
          <w:sz w:val="24"/>
          <w:szCs w:val="24"/>
        </w:rPr>
        <w:t>P</w:t>
      </w:r>
      <w:r>
        <w:rPr>
          <w:sz w:val="24"/>
          <w:szCs w:val="24"/>
        </w:rPr>
        <w:t>: proportion of mesopredator consumed (%).</w:t>
      </w:r>
      <w:commentRangeEnd w:id="14"/>
      <w:r>
        <w:rPr>
          <w:rStyle w:val="6"/>
          <w:rFonts w:cstheme="minorBidi"/>
        </w:rPr>
        <w:commentReference w:id="14"/>
      </w:r>
    </w:p>
    <w:p>
      <w:pPr>
        <w:spacing w:line="480" w:lineRule="auto"/>
        <w:jc w:val="left"/>
        <w:rPr>
          <w:rFonts w:cs="Arial"/>
          <w:color w:val="FF0000"/>
          <w:sz w:val="24"/>
          <w:szCs w:val="24"/>
        </w:rPr>
      </w:pPr>
    </w:p>
    <w:sectPr>
      <w:pgSz w:w="12240" w:h="15840"/>
      <w:pgMar w:top="1440" w:right="1440" w:bottom="1440" w:left="1440" w:header="709" w:footer="709" w:gutter="0"/>
      <w:cols w:space="708" w:num="1"/>
      <w:titlePg/>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柏如 柯" w:date="2022-06-20T11:32:00Z" w:initials="柏如">
    <w:p w14:paraId="5914193C">
      <w:pPr>
        <w:jc w:val="left"/>
      </w:pPr>
      <w:r>
        <w:rPr>
          <w:sz w:val="20"/>
          <w:szCs w:val="20"/>
        </w:rPr>
        <w:t xml:space="preserve">A quick read gives the following impression (you may have addressed some on these concerns but I’m going to write them here anyway): </w:t>
      </w:r>
    </w:p>
    <w:p w14:paraId="4EF732C5">
      <w:pPr>
        <w:jc w:val="left"/>
      </w:pPr>
    </w:p>
    <w:p w14:paraId="19C35FBE">
      <w:pPr>
        <w:jc w:val="left"/>
      </w:pPr>
      <w:r>
        <w:rPr>
          <w:sz w:val="20"/>
          <w:szCs w:val="20"/>
        </w:rPr>
        <w:t>(1) What is the strength of this approach compared to other previous methods? I think this needs to be clearer.</w:t>
      </w:r>
    </w:p>
    <w:p w14:paraId="39AF1156">
      <w:pPr>
        <w:jc w:val="left"/>
      </w:pPr>
    </w:p>
    <w:p w14:paraId="4C56539D">
      <w:pPr>
        <w:jc w:val="left"/>
      </w:pPr>
      <w:r>
        <w:rPr>
          <w:sz w:val="20"/>
          <w:szCs w:val="20"/>
        </w:rPr>
        <w:t>(2) I believe different approaches are useful under different circumstances and for different goals. I think this needs to be presented unbiasedly.</w:t>
      </w:r>
    </w:p>
    <w:p w14:paraId="74F1504E">
      <w:pPr>
        <w:jc w:val="left"/>
      </w:pPr>
    </w:p>
    <w:p w14:paraId="6F5A4499">
      <w:pPr>
        <w:jc w:val="left"/>
      </w:pPr>
      <w:r>
        <w:rPr>
          <w:sz w:val="20"/>
          <w:szCs w:val="20"/>
        </w:rPr>
        <w:t xml:space="preserve">(3) I believe there are studies that actually varied the strength of IGP (e.g., </w:t>
      </w:r>
      <w:r>
        <w:fldChar w:fldCharType="begin"/>
      </w:r>
      <w:r>
        <w:instrText xml:space="preserve"> HYPERLINK "https://esajournals.onlinelibrary.wiley.com/doi/10.1002/ecy.3012" </w:instrText>
      </w:r>
      <w:r>
        <w:fldChar w:fldCharType="separate"/>
      </w:r>
      <w:r>
        <w:rPr>
          <w:rStyle w:val="10"/>
          <w:sz w:val="20"/>
          <w:szCs w:val="20"/>
        </w:rPr>
        <w:t>https://esajournals.onlinelibrary.wi</w:t>
      </w:r>
      <w:bookmarkStart w:id="0" w:name="_GoBack"/>
      <w:bookmarkEnd w:id="0"/>
      <w:r>
        <w:rPr>
          <w:rStyle w:val="10"/>
          <w:sz w:val="20"/>
          <w:szCs w:val="20"/>
        </w:rPr>
        <w:t>ley.com/doi/10.1002/ecy.3012</w:t>
      </w:r>
      <w:r>
        <w:rPr>
          <w:rStyle w:val="15"/>
          <w:sz w:val="20"/>
          <w:szCs w:val="20"/>
        </w:rPr>
        <w:fldChar w:fldCharType="end"/>
      </w:r>
      <w:r>
        <w:rPr>
          <w:sz w:val="20"/>
          <w:szCs w:val="20"/>
        </w:rPr>
        <w:t>), so I think the strength of the approach is not necessary on quantifying the degree of IGP (for which you have many approaches),  but instead on “interpolating based on a standard curve” (for which you need a ‘target variable’, i.e., isotope).</w:t>
      </w:r>
    </w:p>
    <w:p w14:paraId="6C4D6A98">
      <w:pPr>
        <w:jc w:val="left"/>
      </w:pPr>
    </w:p>
    <w:p w14:paraId="087B1B14">
      <w:pPr>
        <w:jc w:val="left"/>
      </w:pPr>
      <w:r>
        <w:rPr>
          <w:sz w:val="20"/>
          <w:szCs w:val="20"/>
        </w:rPr>
        <w:t>(4) At some point you should commend on the “gradient design”. That is, you are assuming a nonlinear function. You should also mention that this is expected to be a monotonic increasing function (but is this necessary in nature with so so many basal and IG-Prey species)?</w:t>
      </w:r>
    </w:p>
  </w:comment>
  <w:comment w:id="1" w:author="柏如 柯" w:date="2022-06-20T10:39:00Z" w:initials="柏如">
    <w:p w14:paraId="7D6C52C1">
      <w:pPr>
        <w:jc w:val="left"/>
      </w:pPr>
      <w:r>
        <w:rPr>
          <w:sz w:val="20"/>
          <w:szCs w:val="20"/>
        </w:rPr>
        <w:t xml:space="preserve">What does “mechanism” mean here? </w:t>
      </w:r>
    </w:p>
  </w:comment>
  <w:comment w:id="2" w:author="柏如 柯" w:date="2022-06-20T10:40:00Z" w:initials="柏如">
    <w:p w14:paraId="62475E23">
      <w:pPr>
        <w:jc w:val="left"/>
      </w:pPr>
      <w:r>
        <w:rPr>
          <w:sz w:val="20"/>
          <w:szCs w:val="20"/>
        </w:rPr>
        <w:t>What does it mean by “causal inferences”? Do you just mean the presence/absence of IGP?</w:t>
      </w:r>
    </w:p>
  </w:comment>
  <w:comment w:id="3" w:author="柏如 柯" w:date="2022-06-20T10:41:00Z" w:initials="柏如">
    <w:p w14:paraId="43F449AE">
      <w:pPr>
        <w:jc w:val="left"/>
      </w:pPr>
      <w:r>
        <w:rPr>
          <w:sz w:val="20"/>
          <w:szCs w:val="20"/>
        </w:rPr>
        <w:t>Define.</w:t>
      </w:r>
    </w:p>
  </w:comment>
  <w:comment w:id="4" w:author="柏如 柯" w:date="2022-06-20T10:42:00Z" w:initials="柏如">
    <w:p w14:paraId="57355FE5">
      <w:pPr>
        <w:jc w:val="left"/>
      </w:pPr>
      <w:r>
        <w:rPr>
          <w:sz w:val="20"/>
          <w:szCs w:val="20"/>
        </w:rPr>
        <w:t>Define.</w:t>
      </w:r>
    </w:p>
  </w:comment>
  <w:comment w:id="5" w:author="柏如 柯" w:date="2022-06-20T10:47:00Z" w:initials="柏如">
    <w:p w14:paraId="5CAC0D8A">
      <w:pPr>
        <w:jc w:val="left"/>
      </w:pPr>
      <w:r>
        <w:rPr>
          <w:sz w:val="20"/>
          <w:szCs w:val="20"/>
        </w:rPr>
        <w:t xml:space="preserve">But does the field only consist of three players? Is the method scalable to real food webs with multiple prey/IG-Prey species?  </w:t>
      </w:r>
    </w:p>
  </w:comment>
  <w:comment w:id="6" w:author="柏如 柯" w:date="2022-06-20T10:48:00Z" w:initials="柏如">
    <w:p w14:paraId="4DE60414">
      <w:pPr>
        <w:jc w:val="left"/>
      </w:pPr>
      <w:r>
        <w:rPr>
          <w:sz w:val="20"/>
          <w:szCs w:val="20"/>
        </w:rPr>
        <w:t>It was never clear that the “focal species” refer to the IG-Predator.</w:t>
      </w:r>
    </w:p>
  </w:comment>
  <w:comment w:id="7" w:author="柏如 柯" w:date="2022-06-20T10:50:00Z" w:initials="柏如">
    <w:p w14:paraId="63E17503">
      <w:pPr>
        <w:jc w:val="left"/>
      </w:pPr>
      <w:r>
        <w:rPr>
          <w:sz w:val="20"/>
          <w:szCs w:val="20"/>
        </w:rPr>
        <w:t>What if the IG-Predator is full and does not further consume food before the end of your sequence?</w:t>
      </w:r>
    </w:p>
  </w:comment>
  <w:comment w:id="8" w:author="柏如 柯" w:date="2022-06-20T10:53:00Z" w:initials="柏如">
    <w:p w14:paraId="4AAA54D9">
      <w:pPr>
        <w:jc w:val="left"/>
      </w:pPr>
      <w:r>
        <w:rPr>
          <w:sz w:val="20"/>
          <w:szCs w:val="20"/>
        </w:rPr>
        <w:t>Not clear what this is for? Is it the \delta^{15}N_{prey}?</w:t>
      </w:r>
    </w:p>
  </w:comment>
  <w:comment w:id="9" w:author="柏如 柯" w:date="2022-06-20T10:54:00Z" w:initials="柏如">
    <w:p w14:paraId="33084AB6">
      <w:pPr>
        <w:jc w:val="left"/>
      </w:pPr>
      <w:r>
        <w:rPr>
          <w:sz w:val="20"/>
          <w:szCs w:val="20"/>
        </w:rPr>
        <w:t>With different proportions of prey and IG-Prey?</w:t>
      </w:r>
    </w:p>
  </w:comment>
  <w:comment w:id="10" w:author="柏如 柯" w:date="2022-06-20T10:55:00Z" w:initials="柏如">
    <w:p w14:paraId="3A4659E5">
      <w:pPr>
        <w:jc w:val="left"/>
      </w:pPr>
      <w:r>
        <w:rPr>
          <w:sz w:val="20"/>
          <w:szCs w:val="20"/>
        </w:rPr>
        <w:t>I do not understand this pooling. Does this include prey multiple species?</w:t>
      </w:r>
    </w:p>
  </w:comment>
  <w:comment w:id="11" w:author="柏如 柯" w:date="2022-06-20T10:58:00Z" w:initials="柏如">
    <w:p w14:paraId="21A47CE7">
      <w:pPr>
        <w:jc w:val="left"/>
      </w:pPr>
      <w:r>
        <w:rPr>
          <w:sz w:val="20"/>
          <w:szCs w:val="20"/>
        </w:rPr>
        <w:t>This is assuming the same food web structure across all treatments though?</w:t>
      </w:r>
    </w:p>
  </w:comment>
  <w:comment w:id="12" w:author="柏如 柯" w:date="2022-06-20T11:00:00Z" w:initials="柏如">
    <w:p w14:paraId="59F565BD">
      <w:pPr>
        <w:jc w:val="left"/>
      </w:pPr>
      <w:r>
        <w:rPr>
          <w:sz w:val="20"/>
          <w:szCs w:val="20"/>
        </w:rPr>
        <w:t xml:space="preserve">I think this is the largest criticism one can point out. </w:t>
      </w:r>
    </w:p>
    <w:p w14:paraId="4D6A7576">
      <w:pPr>
        <w:jc w:val="left"/>
      </w:pPr>
    </w:p>
    <w:p w14:paraId="60AC4D55">
      <w:pPr>
        <w:jc w:val="left"/>
      </w:pPr>
      <w:r>
        <w:rPr>
          <w:sz w:val="20"/>
          <w:szCs w:val="20"/>
        </w:rPr>
        <w:t xml:space="preserve">Yes, to some degree I agree with the argument you have here. However, how would you justify the two-species feeding trial since the interpolation is on the curve of “proportion consumption of a ‘particular’ IG-Prey species”? </w:t>
      </w:r>
    </w:p>
  </w:comment>
  <w:comment w:id="13" w:author="柏如 柯" w:date="2022-06-20T11:06:00Z" w:initials="柏如">
    <w:p w14:paraId="2DA32E0E">
      <w:pPr>
        <w:jc w:val="left"/>
      </w:pPr>
      <w:r>
        <w:rPr>
          <w:sz w:val="20"/>
          <w:szCs w:val="20"/>
        </w:rPr>
        <w:t>This figure seems redundant. All information is already in Fig.1. I would recommend combining them.</w:t>
      </w:r>
    </w:p>
    <w:p w14:paraId="4DA23DE1">
      <w:pPr>
        <w:jc w:val="left"/>
      </w:pPr>
    </w:p>
  </w:comment>
  <w:comment w:id="14" w:author="柏如 柯" w:date="2022-06-20T11:04:00Z" w:initials="柏如">
    <w:p w14:paraId="75D354A0">
      <w:pPr>
        <w:jc w:val="left"/>
      </w:pPr>
      <w:r>
        <w:rPr>
          <w:sz w:val="20"/>
          <w:szCs w:val="20"/>
        </w:rPr>
        <w:t xml:space="preserve">Delete this row in the table, and just write it out in the figure x-axis. In general, avoid unnecessary notations.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87B1B14" w15:done="0"/>
  <w15:commentEx w15:paraId="7D6C52C1" w15:done="0"/>
  <w15:commentEx w15:paraId="62475E23" w15:done="0"/>
  <w15:commentEx w15:paraId="43F449AE" w15:done="0"/>
  <w15:commentEx w15:paraId="57355FE5" w15:done="0"/>
  <w15:commentEx w15:paraId="5CAC0D8A" w15:done="0"/>
  <w15:commentEx w15:paraId="4DE60414" w15:done="0"/>
  <w15:commentEx w15:paraId="63E17503" w15:done="0"/>
  <w15:commentEx w15:paraId="4AAA54D9" w15:done="0"/>
  <w15:commentEx w15:paraId="33084AB6" w15:done="0"/>
  <w15:commentEx w15:paraId="3A4659E5" w15:done="0"/>
  <w15:commentEx w15:paraId="21A47CE7" w15:done="0"/>
  <w15:commentEx w15:paraId="60AC4D55" w15:done="0"/>
  <w15:commentEx w15:paraId="4DA23DE1" w15:done="0"/>
  <w15:commentEx w15:paraId="75D354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1"/>
          <w:jc w:val="center"/>
        </w:pPr>
        <w:r>
          <w:fldChar w:fldCharType="begin"/>
        </w:r>
        <w:r>
          <w:instrText xml:space="preserve"> PAGE   \* MERGEFORMAT </w:instrText>
        </w:r>
        <w:r>
          <w:fldChar w:fldCharType="separate"/>
        </w:r>
        <w:r>
          <w:rPr>
            <w:lang w:val="zh-TW"/>
          </w:rPr>
          <w:t>2</w:t>
        </w:r>
        <w:r>
          <w:rPr>
            <w:lang w:val="zh-TW"/>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7D4706"/>
    <w:multiLevelType w:val="multilevel"/>
    <w:tmpl w:val="4E7D47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柏如 柯">
    <w15:presenceInfo w15:providerId="Windows Live" w15:userId="374d421bc40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Applied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02B28"/>
    <w:rsid w:val="000121CB"/>
    <w:rsid w:val="00020FC5"/>
    <w:rsid w:val="0002382A"/>
    <w:rsid w:val="0002392B"/>
    <w:rsid w:val="00027796"/>
    <w:rsid w:val="00030553"/>
    <w:rsid w:val="00033B73"/>
    <w:rsid w:val="000345DA"/>
    <w:rsid w:val="0003566A"/>
    <w:rsid w:val="000356CD"/>
    <w:rsid w:val="00036ABB"/>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1E28"/>
    <w:rsid w:val="00075957"/>
    <w:rsid w:val="000806E5"/>
    <w:rsid w:val="000858C2"/>
    <w:rsid w:val="0008592A"/>
    <w:rsid w:val="0008603C"/>
    <w:rsid w:val="00087E90"/>
    <w:rsid w:val="00094B3D"/>
    <w:rsid w:val="00095695"/>
    <w:rsid w:val="000974F2"/>
    <w:rsid w:val="000A0467"/>
    <w:rsid w:val="000A4487"/>
    <w:rsid w:val="000A5541"/>
    <w:rsid w:val="000A6132"/>
    <w:rsid w:val="000A77C5"/>
    <w:rsid w:val="000B0F8F"/>
    <w:rsid w:val="000B4EFC"/>
    <w:rsid w:val="000B6E1D"/>
    <w:rsid w:val="000C1833"/>
    <w:rsid w:val="000C3D73"/>
    <w:rsid w:val="000C5507"/>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0828"/>
    <w:rsid w:val="001213BD"/>
    <w:rsid w:val="00121F49"/>
    <w:rsid w:val="001411EE"/>
    <w:rsid w:val="001507A4"/>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A6AB2"/>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07A6B"/>
    <w:rsid w:val="00211680"/>
    <w:rsid w:val="002122A5"/>
    <w:rsid w:val="002124AA"/>
    <w:rsid w:val="0021277A"/>
    <w:rsid w:val="00212E94"/>
    <w:rsid w:val="0021344C"/>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B072C"/>
    <w:rsid w:val="002B66A4"/>
    <w:rsid w:val="002C1371"/>
    <w:rsid w:val="002C191B"/>
    <w:rsid w:val="002C1B29"/>
    <w:rsid w:val="002C395A"/>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5D49"/>
    <w:rsid w:val="002F6FBB"/>
    <w:rsid w:val="003016E4"/>
    <w:rsid w:val="00306A5F"/>
    <w:rsid w:val="00307CDD"/>
    <w:rsid w:val="003125B9"/>
    <w:rsid w:val="00313EAC"/>
    <w:rsid w:val="00317BDF"/>
    <w:rsid w:val="0032020B"/>
    <w:rsid w:val="0032116A"/>
    <w:rsid w:val="003236A5"/>
    <w:rsid w:val="0032443E"/>
    <w:rsid w:val="00324695"/>
    <w:rsid w:val="00325BA7"/>
    <w:rsid w:val="00325F92"/>
    <w:rsid w:val="00330033"/>
    <w:rsid w:val="003362EB"/>
    <w:rsid w:val="00347D9E"/>
    <w:rsid w:val="003525B5"/>
    <w:rsid w:val="00353D6A"/>
    <w:rsid w:val="00353E13"/>
    <w:rsid w:val="00361D04"/>
    <w:rsid w:val="0036401D"/>
    <w:rsid w:val="00364AC7"/>
    <w:rsid w:val="0037046A"/>
    <w:rsid w:val="00374CEF"/>
    <w:rsid w:val="00376DD1"/>
    <w:rsid w:val="00377EB2"/>
    <w:rsid w:val="00380572"/>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E0A9D"/>
    <w:rsid w:val="003E0B09"/>
    <w:rsid w:val="003E0EDA"/>
    <w:rsid w:val="003E37A1"/>
    <w:rsid w:val="003E7430"/>
    <w:rsid w:val="003F16EF"/>
    <w:rsid w:val="003F2CB5"/>
    <w:rsid w:val="003F4D4A"/>
    <w:rsid w:val="003F6708"/>
    <w:rsid w:val="003F688A"/>
    <w:rsid w:val="003F6F3D"/>
    <w:rsid w:val="00400154"/>
    <w:rsid w:val="00400BEB"/>
    <w:rsid w:val="00406AC4"/>
    <w:rsid w:val="00412293"/>
    <w:rsid w:val="004209A3"/>
    <w:rsid w:val="004215B4"/>
    <w:rsid w:val="004234FB"/>
    <w:rsid w:val="00425050"/>
    <w:rsid w:val="00427425"/>
    <w:rsid w:val="00431A97"/>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68DF"/>
    <w:rsid w:val="004B09B6"/>
    <w:rsid w:val="004B1396"/>
    <w:rsid w:val="004B5E1F"/>
    <w:rsid w:val="004B64B7"/>
    <w:rsid w:val="004C7ADA"/>
    <w:rsid w:val="004D0F5E"/>
    <w:rsid w:val="004D113A"/>
    <w:rsid w:val="004D1D54"/>
    <w:rsid w:val="004D3459"/>
    <w:rsid w:val="004D48B1"/>
    <w:rsid w:val="004D5E16"/>
    <w:rsid w:val="004D7478"/>
    <w:rsid w:val="004E056A"/>
    <w:rsid w:val="004E37F1"/>
    <w:rsid w:val="004E416E"/>
    <w:rsid w:val="004E7378"/>
    <w:rsid w:val="004F05D3"/>
    <w:rsid w:val="004F0F15"/>
    <w:rsid w:val="004F26DB"/>
    <w:rsid w:val="004F521B"/>
    <w:rsid w:val="004F6AF9"/>
    <w:rsid w:val="00505505"/>
    <w:rsid w:val="00514ADB"/>
    <w:rsid w:val="00516876"/>
    <w:rsid w:val="00517EC3"/>
    <w:rsid w:val="0052113B"/>
    <w:rsid w:val="0052253B"/>
    <w:rsid w:val="00522E63"/>
    <w:rsid w:val="00523091"/>
    <w:rsid w:val="00523E4D"/>
    <w:rsid w:val="00524F7A"/>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7EDE"/>
    <w:rsid w:val="005C0434"/>
    <w:rsid w:val="005C120F"/>
    <w:rsid w:val="005C25E5"/>
    <w:rsid w:val="005C3FE9"/>
    <w:rsid w:val="005C4BBB"/>
    <w:rsid w:val="005C6B45"/>
    <w:rsid w:val="005C7BB0"/>
    <w:rsid w:val="005D08CC"/>
    <w:rsid w:val="005D2A28"/>
    <w:rsid w:val="005D3D6C"/>
    <w:rsid w:val="005D5DF0"/>
    <w:rsid w:val="005D68F7"/>
    <w:rsid w:val="005D6EE5"/>
    <w:rsid w:val="005D700B"/>
    <w:rsid w:val="005D7903"/>
    <w:rsid w:val="005E08C8"/>
    <w:rsid w:val="005E0DAF"/>
    <w:rsid w:val="005E292C"/>
    <w:rsid w:val="005E4517"/>
    <w:rsid w:val="005E483A"/>
    <w:rsid w:val="005E7F95"/>
    <w:rsid w:val="005F1C2C"/>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640A"/>
    <w:rsid w:val="00640F90"/>
    <w:rsid w:val="00642180"/>
    <w:rsid w:val="00643AC6"/>
    <w:rsid w:val="0064797F"/>
    <w:rsid w:val="00650F49"/>
    <w:rsid w:val="0065400A"/>
    <w:rsid w:val="00661C5D"/>
    <w:rsid w:val="00665F4D"/>
    <w:rsid w:val="00671CA1"/>
    <w:rsid w:val="00671E53"/>
    <w:rsid w:val="00677977"/>
    <w:rsid w:val="00677F61"/>
    <w:rsid w:val="00683C2E"/>
    <w:rsid w:val="00685065"/>
    <w:rsid w:val="006940F5"/>
    <w:rsid w:val="00695D18"/>
    <w:rsid w:val="006A4814"/>
    <w:rsid w:val="006A561E"/>
    <w:rsid w:val="006B0128"/>
    <w:rsid w:val="006B3F74"/>
    <w:rsid w:val="006B4F95"/>
    <w:rsid w:val="006B6412"/>
    <w:rsid w:val="006B6A1A"/>
    <w:rsid w:val="006C0553"/>
    <w:rsid w:val="006C39FB"/>
    <w:rsid w:val="006C43E1"/>
    <w:rsid w:val="006C4575"/>
    <w:rsid w:val="006C5D34"/>
    <w:rsid w:val="006C6597"/>
    <w:rsid w:val="006C7386"/>
    <w:rsid w:val="006D3F63"/>
    <w:rsid w:val="006E1AD6"/>
    <w:rsid w:val="006E2423"/>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1530"/>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1E15"/>
    <w:rsid w:val="008942D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5FC1"/>
    <w:rsid w:val="008E69EC"/>
    <w:rsid w:val="008F1618"/>
    <w:rsid w:val="008F5E85"/>
    <w:rsid w:val="008F779A"/>
    <w:rsid w:val="00900B35"/>
    <w:rsid w:val="0090293E"/>
    <w:rsid w:val="00902FAD"/>
    <w:rsid w:val="00903FE9"/>
    <w:rsid w:val="00904500"/>
    <w:rsid w:val="0091219C"/>
    <w:rsid w:val="009149CE"/>
    <w:rsid w:val="0091750F"/>
    <w:rsid w:val="009175CB"/>
    <w:rsid w:val="00917BEC"/>
    <w:rsid w:val="00932F71"/>
    <w:rsid w:val="00935B42"/>
    <w:rsid w:val="0093605F"/>
    <w:rsid w:val="0093678A"/>
    <w:rsid w:val="00937C07"/>
    <w:rsid w:val="009462A7"/>
    <w:rsid w:val="00956069"/>
    <w:rsid w:val="009563CB"/>
    <w:rsid w:val="00957FA6"/>
    <w:rsid w:val="00957FFB"/>
    <w:rsid w:val="00967205"/>
    <w:rsid w:val="00973A4F"/>
    <w:rsid w:val="009755FE"/>
    <w:rsid w:val="00980BA8"/>
    <w:rsid w:val="00980E40"/>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2D38"/>
    <w:rsid w:val="00A430F0"/>
    <w:rsid w:val="00A43B6C"/>
    <w:rsid w:val="00A50D7F"/>
    <w:rsid w:val="00A50ED2"/>
    <w:rsid w:val="00A52346"/>
    <w:rsid w:val="00A54E27"/>
    <w:rsid w:val="00A556C8"/>
    <w:rsid w:val="00A556CA"/>
    <w:rsid w:val="00A6333E"/>
    <w:rsid w:val="00A641FB"/>
    <w:rsid w:val="00A7155C"/>
    <w:rsid w:val="00A74E69"/>
    <w:rsid w:val="00A75270"/>
    <w:rsid w:val="00A777C1"/>
    <w:rsid w:val="00A8249B"/>
    <w:rsid w:val="00A83257"/>
    <w:rsid w:val="00A83729"/>
    <w:rsid w:val="00A837A6"/>
    <w:rsid w:val="00A86AB9"/>
    <w:rsid w:val="00A92CF1"/>
    <w:rsid w:val="00A92E24"/>
    <w:rsid w:val="00AA08C0"/>
    <w:rsid w:val="00AA1801"/>
    <w:rsid w:val="00AA34C6"/>
    <w:rsid w:val="00AA5A83"/>
    <w:rsid w:val="00AA71A2"/>
    <w:rsid w:val="00AB097B"/>
    <w:rsid w:val="00AB1B45"/>
    <w:rsid w:val="00AB27C6"/>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B00FE5"/>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4602A"/>
    <w:rsid w:val="00B511F8"/>
    <w:rsid w:val="00B54B8D"/>
    <w:rsid w:val="00B55D4C"/>
    <w:rsid w:val="00B5669D"/>
    <w:rsid w:val="00B67044"/>
    <w:rsid w:val="00B703E0"/>
    <w:rsid w:val="00B7174E"/>
    <w:rsid w:val="00B717D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4724"/>
    <w:rsid w:val="00C36846"/>
    <w:rsid w:val="00C40AAA"/>
    <w:rsid w:val="00C40B9C"/>
    <w:rsid w:val="00C40DEF"/>
    <w:rsid w:val="00C42989"/>
    <w:rsid w:val="00C4598B"/>
    <w:rsid w:val="00C4664E"/>
    <w:rsid w:val="00C46BEB"/>
    <w:rsid w:val="00C51089"/>
    <w:rsid w:val="00C5386D"/>
    <w:rsid w:val="00C54207"/>
    <w:rsid w:val="00C56A64"/>
    <w:rsid w:val="00C60E22"/>
    <w:rsid w:val="00C61611"/>
    <w:rsid w:val="00C62694"/>
    <w:rsid w:val="00C62C0A"/>
    <w:rsid w:val="00C64CA5"/>
    <w:rsid w:val="00C66642"/>
    <w:rsid w:val="00C72032"/>
    <w:rsid w:val="00C75016"/>
    <w:rsid w:val="00C77EDF"/>
    <w:rsid w:val="00C82DED"/>
    <w:rsid w:val="00C8696E"/>
    <w:rsid w:val="00C87A8E"/>
    <w:rsid w:val="00C9394D"/>
    <w:rsid w:val="00C947E8"/>
    <w:rsid w:val="00C97590"/>
    <w:rsid w:val="00C97B86"/>
    <w:rsid w:val="00CA03BC"/>
    <w:rsid w:val="00CA1794"/>
    <w:rsid w:val="00CA313B"/>
    <w:rsid w:val="00CA402D"/>
    <w:rsid w:val="00CA7649"/>
    <w:rsid w:val="00CB0181"/>
    <w:rsid w:val="00CB15DC"/>
    <w:rsid w:val="00CB30B0"/>
    <w:rsid w:val="00CB5480"/>
    <w:rsid w:val="00CB73E5"/>
    <w:rsid w:val="00CC11BF"/>
    <w:rsid w:val="00CC2632"/>
    <w:rsid w:val="00CC446B"/>
    <w:rsid w:val="00CC49A4"/>
    <w:rsid w:val="00CD2C46"/>
    <w:rsid w:val="00CD3B02"/>
    <w:rsid w:val="00CD4D39"/>
    <w:rsid w:val="00CD54DA"/>
    <w:rsid w:val="00CE367D"/>
    <w:rsid w:val="00CE5A4F"/>
    <w:rsid w:val="00CE64CE"/>
    <w:rsid w:val="00CF031E"/>
    <w:rsid w:val="00CF10CD"/>
    <w:rsid w:val="00CF13E5"/>
    <w:rsid w:val="00CF34EE"/>
    <w:rsid w:val="00CF76E7"/>
    <w:rsid w:val="00CF7E88"/>
    <w:rsid w:val="00CF7FE0"/>
    <w:rsid w:val="00D01889"/>
    <w:rsid w:val="00D03214"/>
    <w:rsid w:val="00D03635"/>
    <w:rsid w:val="00D06782"/>
    <w:rsid w:val="00D07213"/>
    <w:rsid w:val="00D0785D"/>
    <w:rsid w:val="00D10057"/>
    <w:rsid w:val="00D11B6E"/>
    <w:rsid w:val="00D142BF"/>
    <w:rsid w:val="00D14D31"/>
    <w:rsid w:val="00D15D8A"/>
    <w:rsid w:val="00D267A8"/>
    <w:rsid w:val="00D2748B"/>
    <w:rsid w:val="00D27EDB"/>
    <w:rsid w:val="00D31D1C"/>
    <w:rsid w:val="00D31EA4"/>
    <w:rsid w:val="00D3418B"/>
    <w:rsid w:val="00D37993"/>
    <w:rsid w:val="00D37A18"/>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3F6A"/>
    <w:rsid w:val="00E04DCC"/>
    <w:rsid w:val="00E11336"/>
    <w:rsid w:val="00E125FC"/>
    <w:rsid w:val="00E131EB"/>
    <w:rsid w:val="00E16611"/>
    <w:rsid w:val="00E221B5"/>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A29"/>
    <w:rsid w:val="00E96EBC"/>
    <w:rsid w:val="00EA1893"/>
    <w:rsid w:val="00EA1BE5"/>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6464"/>
    <w:rsid w:val="00EE3696"/>
    <w:rsid w:val="00EE3BE2"/>
    <w:rsid w:val="00EF0F33"/>
    <w:rsid w:val="00EF41E7"/>
    <w:rsid w:val="00EF4BFF"/>
    <w:rsid w:val="00F0398A"/>
    <w:rsid w:val="00F04888"/>
    <w:rsid w:val="00F07992"/>
    <w:rsid w:val="00F107AD"/>
    <w:rsid w:val="00F115A9"/>
    <w:rsid w:val="00F21707"/>
    <w:rsid w:val="00F225D3"/>
    <w:rsid w:val="00F22C46"/>
    <w:rsid w:val="00F271F8"/>
    <w:rsid w:val="00F307EA"/>
    <w:rsid w:val="00F316A8"/>
    <w:rsid w:val="00F33C38"/>
    <w:rsid w:val="00F33F67"/>
    <w:rsid w:val="00F40046"/>
    <w:rsid w:val="00F41FB6"/>
    <w:rsid w:val="00F42312"/>
    <w:rsid w:val="00F43497"/>
    <w:rsid w:val="00F53AF8"/>
    <w:rsid w:val="00F62987"/>
    <w:rsid w:val="00F6390A"/>
    <w:rsid w:val="00F64CAA"/>
    <w:rsid w:val="00F64EE5"/>
    <w:rsid w:val="00F74ED8"/>
    <w:rsid w:val="00F76634"/>
    <w:rsid w:val="00F767DA"/>
    <w:rsid w:val="00F7769E"/>
    <w:rsid w:val="00F80761"/>
    <w:rsid w:val="00F81EBF"/>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5DD9"/>
    <w:rsid w:val="00FC7AB0"/>
    <w:rsid w:val="00FC7EEB"/>
    <w:rsid w:val="00FD2A08"/>
    <w:rsid w:val="00FD3401"/>
    <w:rsid w:val="00FD6780"/>
    <w:rsid w:val="00FD6C94"/>
    <w:rsid w:val="00FE1371"/>
    <w:rsid w:val="00FE2FB4"/>
    <w:rsid w:val="00FE3C22"/>
    <w:rsid w:val="00FE412B"/>
    <w:rsid w:val="00FF2B0B"/>
    <w:rsid w:val="00FF53C4"/>
    <w:rsid w:val="00FF6753"/>
    <w:rsid w:val="00FF6D24"/>
    <w:rsid w:val="010F1B98"/>
    <w:rsid w:val="01390BCC"/>
    <w:rsid w:val="013E61E2"/>
    <w:rsid w:val="01714FFD"/>
    <w:rsid w:val="01864E8E"/>
    <w:rsid w:val="01AD1E8B"/>
    <w:rsid w:val="0212453B"/>
    <w:rsid w:val="026020F9"/>
    <w:rsid w:val="02662859"/>
    <w:rsid w:val="03464C46"/>
    <w:rsid w:val="03B32B5F"/>
    <w:rsid w:val="0489255A"/>
    <w:rsid w:val="04A232F3"/>
    <w:rsid w:val="04CE1F73"/>
    <w:rsid w:val="050718D8"/>
    <w:rsid w:val="05AC1976"/>
    <w:rsid w:val="05C55124"/>
    <w:rsid w:val="06691B79"/>
    <w:rsid w:val="07034093"/>
    <w:rsid w:val="07035F04"/>
    <w:rsid w:val="07560C60"/>
    <w:rsid w:val="07591FC8"/>
    <w:rsid w:val="077961C6"/>
    <w:rsid w:val="07EF6488"/>
    <w:rsid w:val="08640C24"/>
    <w:rsid w:val="08766BA9"/>
    <w:rsid w:val="08934B0B"/>
    <w:rsid w:val="08A72BFD"/>
    <w:rsid w:val="08B5521E"/>
    <w:rsid w:val="08C57AAF"/>
    <w:rsid w:val="08DE60D5"/>
    <w:rsid w:val="08FF37DE"/>
    <w:rsid w:val="099472E7"/>
    <w:rsid w:val="09F40D9B"/>
    <w:rsid w:val="0A7D5FCD"/>
    <w:rsid w:val="0ADF7E71"/>
    <w:rsid w:val="0B9E3F1D"/>
    <w:rsid w:val="0BAC17DB"/>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702A33"/>
    <w:rsid w:val="10DE6573"/>
    <w:rsid w:val="10F13271"/>
    <w:rsid w:val="10F625D2"/>
    <w:rsid w:val="111156C1"/>
    <w:rsid w:val="116D4627"/>
    <w:rsid w:val="11D26752"/>
    <w:rsid w:val="11FC46D1"/>
    <w:rsid w:val="122234FD"/>
    <w:rsid w:val="12296A3A"/>
    <w:rsid w:val="123915D4"/>
    <w:rsid w:val="124E32B6"/>
    <w:rsid w:val="12DC5BF4"/>
    <w:rsid w:val="133C56A8"/>
    <w:rsid w:val="135B1A2A"/>
    <w:rsid w:val="135F2437"/>
    <w:rsid w:val="136307BC"/>
    <w:rsid w:val="1367781A"/>
    <w:rsid w:val="136E452B"/>
    <w:rsid w:val="138F5AA8"/>
    <w:rsid w:val="141F460B"/>
    <w:rsid w:val="143A54FE"/>
    <w:rsid w:val="14C61C02"/>
    <w:rsid w:val="14F253C8"/>
    <w:rsid w:val="150177FB"/>
    <w:rsid w:val="155E69FB"/>
    <w:rsid w:val="15877D6F"/>
    <w:rsid w:val="15A765F4"/>
    <w:rsid w:val="16585B40"/>
    <w:rsid w:val="165F0C7D"/>
    <w:rsid w:val="173F1C83"/>
    <w:rsid w:val="175653EE"/>
    <w:rsid w:val="17591B70"/>
    <w:rsid w:val="1760116E"/>
    <w:rsid w:val="177249E0"/>
    <w:rsid w:val="17946704"/>
    <w:rsid w:val="186C062A"/>
    <w:rsid w:val="18E42496"/>
    <w:rsid w:val="19233133"/>
    <w:rsid w:val="19353F17"/>
    <w:rsid w:val="194B373A"/>
    <w:rsid w:val="1A165567"/>
    <w:rsid w:val="1A366198"/>
    <w:rsid w:val="1A506350"/>
    <w:rsid w:val="1A524EDD"/>
    <w:rsid w:val="1A854A5A"/>
    <w:rsid w:val="1B0721B1"/>
    <w:rsid w:val="1B2B2276"/>
    <w:rsid w:val="1C0A3439"/>
    <w:rsid w:val="1C1531EC"/>
    <w:rsid w:val="1C252021"/>
    <w:rsid w:val="1C5D4709"/>
    <w:rsid w:val="1C7F697A"/>
    <w:rsid w:val="1C8B21DF"/>
    <w:rsid w:val="1CCE6AC3"/>
    <w:rsid w:val="1CD017AA"/>
    <w:rsid w:val="1D5030CD"/>
    <w:rsid w:val="1D880AB9"/>
    <w:rsid w:val="1DC35F95"/>
    <w:rsid w:val="1E396257"/>
    <w:rsid w:val="1E3A6B50"/>
    <w:rsid w:val="1E482D5B"/>
    <w:rsid w:val="1E492C55"/>
    <w:rsid w:val="1E7B061E"/>
    <w:rsid w:val="1ED0096A"/>
    <w:rsid w:val="1F29007A"/>
    <w:rsid w:val="1FE60C22"/>
    <w:rsid w:val="204A02A8"/>
    <w:rsid w:val="20C85987"/>
    <w:rsid w:val="20EC75B1"/>
    <w:rsid w:val="219234AF"/>
    <w:rsid w:val="21B26619"/>
    <w:rsid w:val="222C3386"/>
    <w:rsid w:val="22935E93"/>
    <w:rsid w:val="229E3429"/>
    <w:rsid w:val="22CA0D58"/>
    <w:rsid w:val="23971A56"/>
    <w:rsid w:val="23D05B3E"/>
    <w:rsid w:val="24174945"/>
    <w:rsid w:val="242A0B1C"/>
    <w:rsid w:val="24575689"/>
    <w:rsid w:val="247761CB"/>
    <w:rsid w:val="250A7A84"/>
    <w:rsid w:val="253C04B7"/>
    <w:rsid w:val="26CD5953"/>
    <w:rsid w:val="27076EF2"/>
    <w:rsid w:val="271021E0"/>
    <w:rsid w:val="272E593D"/>
    <w:rsid w:val="276A4A10"/>
    <w:rsid w:val="27C34B8E"/>
    <w:rsid w:val="27FC2B0A"/>
    <w:rsid w:val="28011B94"/>
    <w:rsid w:val="284F6DA3"/>
    <w:rsid w:val="28CB1F2A"/>
    <w:rsid w:val="299B6032"/>
    <w:rsid w:val="29DF10A6"/>
    <w:rsid w:val="29E11C7D"/>
    <w:rsid w:val="2A247037"/>
    <w:rsid w:val="2A822FD3"/>
    <w:rsid w:val="2A9E5222"/>
    <w:rsid w:val="2B08056F"/>
    <w:rsid w:val="2B3C6FCE"/>
    <w:rsid w:val="2BA2368E"/>
    <w:rsid w:val="2CEF4F3A"/>
    <w:rsid w:val="2D070398"/>
    <w:rsid w:val="2D0B2447"/>
    <w:rsid w:val="2D540198"/>
    <w:rsid w:val="2D547854"/>
    <w:rsid w:val="2DCE076A"/>
    <w:rsid w:val="2E8B2D0C"/>
    <w:rsid w:val="2EA517EB"/>
    <w:rsid w:val="2ED02D5A"/>
    <w:rsid w:val="2F0B779C"/>
    <w:rsid w:val="2F7155C8"/>
    <w:rsid w:val="2F7271FE"/>
    <w:rsid w:val="2FCF09A4"/>
    <w:rsid w:val="30B61B0D"/>
    <w:rsid w:val="30B70A77"/>
    <w:rsid w:val="30C61061"/>
    <w:rsid w:val="30EB5D6E"/>
    <w:rsid w:val="310F648E"/>
    <w:rsid w:val="31375550"/>
    <w:rsid w:val="31A83577"/>
    <w:rsid w:val="31B143EF"/>
    <w:rsid w:val="31B25F26"/>
    <w:rsid w:val="31EF1489"/>
    <w:rsid w:val="323E7977"/>
    <w:rsid w:val="32C043F9"/>
    <w:rsid w:val="33150BE9"/>
    <w:rsid w:val="33A2671E"/>
    <w:rsid w:val="33DE547F"/>
    <w:rsid w:val="342A4220"/>
    <w:rsid w:val="344352E2"/>
    <w:rsid w:val="346D4BAB"/>
    <w:rsid w:val="35705D1D"/>
    <w:rsid w:val="357B3042"/>
    <w:rsid w:val="35944047"/>
    <w:rsid w:val="35C0187C"/>
    <w:rsid w:val="35C276FE"/>
    <w:rsid w:val="367C3FFE"/>
    <w:rsid w:val="369736C3"/>
    <w:rsid w:val="36EF152B"/>
    <w:rsid w:val="370D4AA8"/>
    <w:rsid w:val="384B126C"/>
    <w:rsid w:val="3899268D"/>
    <w:rsid w:val="38D64977"/>
    <w:rsid w:val="38D66A05"/>
    <w:rsid w:val="38F61818"/>
    <w:rsid w:val="39387D98"/>
    <w:rsid w:val="393D49F6"/>
    <w:rsid w:val="39E6136C"/>
    <w:rsid w:val="39F36964"/>
    <w:rsid w:val="39FF1CAB"/>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766728"/>
    <w:rsid w:val="3DE84BF6"/>
    <w:rsid w:val="3E3D2DA2"/>
    <w:rsid w:val="3E5C591E"/>
    <w:rsid w:val="3E6F5F9A"/>
    <w:rsid w:val="3E8C5AE1"/>
    <w:rsid w:val="3F2F2A0B"/>
    <w:rsid w:val="40101397"/>
    <w:rsid w:val="401229F1"/>
    <w:rsid w:val="41142513"/>
    <w:rsid w:val="4114428E"/>
    <w:rsid w:val="414D77A0"/>
    <w:rsid w:val="41812A45"/>
    <w:rsid w:val="41BB3118"/>
    <w:rsid w:val="41C31810"/>
    <w:rsid w:val="41EC3875"/>
    <w:rsid w:val="42383820"/>
    <w:rsid w:val="42426BD9"/>
    <w:rsid w:val="424A2F3D"/>
    <w:rsid w:val="42BC55B1"/>
    <w:rsid w:val="42CE66BF"/>
    <w:rsid w:val="43266633"/>
    <w:rsid w:val="43B65AD0"/>
    <w:rsid w:val="43DB36F4"/>
    <w:rsid w:val="44062E86"/>
    <w:rsid w:val="448441F1"/>
    <w:rsid w:val="44BC2C73"/>
    <w:rsid w:val="44C635B4"/>
    <w:rsid w:val="44C90F65"/>
    <w:rsid w:val="44CA7802"/>
    <w:rsid w:val="44F25771"/>
    <w:rsid w:val="453A5A4B"/>
    <w:rsid w:val="454471B5"/>
    <w:rsid w:val="457C0654"/>
    <w:rsid w:val="45987603"/>
    <w:rsid w:val="45A71766"/>
    <w:rsid w:val="45CE5439"/>
    <w:rsid w:val="45CF69D6"/>
    <w:rsid w:val="462211FB"/>
    <w:rsid w:val="46B04264"/>
    <w:rsid w:val="46DD3374"/>
    <w:rsid w:val="47B265C4"/>
    <w:rsid w:val="482A6DF4"/>
    <w:rsid w:val="48A979B2"/>
    <w:rsid w:val="48CE6D2B"/>
    <w:rsid w:val="497E0E3E"/>
    <w:rsid w:val="49877D17"/>
    <w:rsid w:val="49E74F9E"/>
    <w:rsid w:val="49FE77F1"/>
    <w:rsid w:val="4A0454A7"/>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50162528"/>
    <w:rsid w:val="50285D47"/>
    <w:rsid w:val="502D4C14"/>
    <w:rsid w:val="50672F54"/>
    <w:rsid w:val="50813ADB"/>
    <w:rsid w:val="50967DFF"/>
    <w:rsid w:val="51CC64BF"/>
    <w:rsid w:val="52666914"/>
    <w:rsid w:val="527F4BC1"/>
    <w:rsid w:val="528B50D1"/>
    <w:rsid w:val="52CC5BE8"/>
    <w:rsid w:val="53122E27"/>
    <w:rsid w:val="533A52D5"/>
    <w:rsid w:val="53447B27"/>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6358F7"/>
    <w:rsid w:val="57743B1E"/>
    <w:rsid w:val="57A44166"/>
    <w:rsid w:val="57AC0CCE"/>
    <w:rsid w:val="57DB16ED"/>
    <w:rsid w:val="588B70D4"/>
    <w:rsid w:val="58FF37D4"/>
    <w:rsid w:val="591843E3"/>
    <w:rsid w:val="594D3663"/>
    <w:rsid w:val="59B30690"/>
    <w:rsid w:val="5A2E7D17"/>
    <w:rsid w:val="5A36306F"/>
    <w:rsid w:val="5A8E2EAB"/>
    <w:rsid w:val="5A9515A3"/>
    <w:rsid w:val="5AB521E6"/>
    <w:rsid w:val="5B2B4914"/>
    <w:rsid w:val="5C1E64FE"/>
    <w:rsid w:val="5C5F065B"/>
    <w:rsid w:val="5C7A2011"/>
    <w:rsid w:val="5CDF1136"/>
    <w:rsid w:val="5CE727F2"/>
    <w:rsid w:val="5CE943C9"/>
    <w:rsid w:val="5CEA0497"/>
    <w:rsid w:val="5D135576"/>
    <w:rsid w:val="5D292A17"/>
    <w:rsid w:val="5D326F63"/>
    <w:rsid w:val="5DE85332"/>
    <w:rsid w:val="5E4F19FC"/>
    <w:rsid w:val="5E767EDE"/>
    <w:rsid w:val="5E79177D"/>
    <w:rsid w:val="5EAE7678"/>
    <w:rsid w:val="5EC9734A"/>
    <w:rsid w:val="5F0059FA"/>
    <w:rsid w:val="5F700DD2"/>
    <w:rsid w:val="5F864151"/>
    <w:rsid w:val="5FD41360"/>
    <w:rsid w:val="600912E0"/>
    <w:rsid w:val="60135919"/>
    <w:rsid w:val="603B41E2"/>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A413E"/>
    <w:rsid w:val="65744D05"/>
    <w:rsid w:val="66521231"/>
    <w:rsid w:val="66997FCC"/>
    <w:rsid w:val="66A67654"/>
    <w:rsid w:val="66D05AFC"/>
    <w:rsid w:val="66D5104B"/>
    <w:rsid w:val="66D93700"/>
    <w:rsid w:val="670108B0"/>
    <w:rsid w:val="67142352"/>
    <w:rsid w:val="67472418"/>
    <w:rsid w:val="67522948"/>
    <w:rsid w:val="681D5F05"/>
    <w:rsid w:val="68452406"/>
    <w:rsid w:val="687F5BE1"/>
    <w:rsid w:val="68A06AC0"/>
    <w:rsid w:val="68A151D1"/>
    <w:rsid w:val="68DE016F"/>
    <w:rsid w:val="69280027"/>
    <w:rsid w:val="69472BA3"/>
    <w:rsid w:val="6951293F"/>
    <w:rsid w:val="69AB1384"/>
    <w:rsid w:val="6A1C3B7E"/>
    <w:rsid w:val="6A1D061B"/>
    <w:rsid w:val="6A277FC2"/>
    <w:rsid w:val="6A555281"/>
    <w:rsid w:val="6B054AC4"/>
    <w:rsid w:val="6B8A68DB"/>
    <w:rsid w:val="6BAF67DE"/>
    <w:rsid w:val="6BCC5873"/>
    <w:rsid w:val="6BEB1F0C"/>
    <w:rsid w:val="6C134940"/>
    <w:rsid w:val="6C870367"/>
    <w:rsid w:val="6D9143ED"/>
    <w:rsid w:val="6DBD1FDD"/>
    <w:rsid w:val="6E3E06FC"/>
    <w:rsid w:val="6E8766DB"/>
    <w:rsid w:val="6E900B48"/>
    <w:rsid w:val="6E9E5B00"/>
    <w:rsid w:val="6F0A214C"/>
    <w:rsid w:val="6F4D1B2F"/>
    <w:rsid w:val="6FC333AA"/>
    <w:rsid w:val="6FFE6B08"/>
    <w:rsid w:val="700C2451"/>
    <w:rsid w:val="7064332B"/>
    <w:rsid w:val="70FF3D63"/>
    <w:rsid w:val="71177A25"/>
    <w:rsid w:val="713C2CF1"/>
    <w:rsid w:val="714B5F03"/>
    <w:rsid w:val="71750F43"/>
    <w:rsid w:val="71CA5776"/>
    <w:rsid w:val="72340912"/>
    <w:rsid w:val="72581496"/>
    <w:rsid w:val="72B172DF"/>
    <w:rsid w:val="72BA1D4A"/>
    <w:rsid w:val="73E175CB"/>
    <w:rsid w:val="73FD6FA4"/>
    <w:rsid w:val="740D7DAE"/>
    <w:rsid w:val="747A7428"/>
    <w:rsid w:val="747D391D"/>
    <w:rsid w:val="74A37194"/>
    <w:rsid w:val="74C96CAB"/>
    <w:rsid w:val="75063912"/>
    <w:rsid w:val="753F3414"/>
    <w:rsid w:val="7547624D"/>
    <w:rsid w:val="75552067"/>
    <w:rsid w:val="756D00A7"/>
    <w:rsid w:val="75D91027"/>
    <w:rsid w:val="762742D8"/>
    <w:rsid w:val="763E429C"/>
    <w:rsid w:val="7643159A"/>
    <w:rsid w:val="765C2FE2"/>
    <w:rsid w:val="76951AE7"/>
    <w:rsid w:val="769E6516"/>
    <w:rsid w:val="771A29C0"/>
    <w:rsid w:val="774E334F"/>
    <w:rsid w:val="776F1819"/>
    <w:rsid w:val="77BF424C"/>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D272166"/>
    <w:rsid w:val="7D3064F4"/>
    <w:rsid w:val="7D331C85"/>
    <w:rsid w:val="7D6A4C5A"/>
    <w:rsid w:val="7DF26344"/>
    <w:rsid w:val="7E3A49F6"/>
    <w:rsid w:val="7E635932"/>
    <w:rsid w:val="7E87097F"/>
    <w:rsid w:val="7E9975A5"/>
    <w:rsid w:val="7F3A6E1D"/>
    <w:rsid w:val="7F3A7D85"/>
    <w:rsid w:val="7F922126"/>
    <w:rsid w:val="7FB000B0"/>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5"/>
    <w:semiHidden/>
    <w:unhideWhenUsed/>
    <w:qFormat/>
    <w:uiPriority w:val="99"/>
    <w:pPr>
      <w:spacing w:after="0" w:line="240" w:lineRule="auto"/>
    </w:pPr>
    <w:rPr>
      <w:rFonts w:ascii="PMingLiU" w:eastAsia="PMingLiU"/>
      <w:sz w:val="18"/>
      <w:szCs w:val="18"/>
    </w:rPr>
  </w:style>
  <w:style w:type="character" w:styleId="6">
    <w:name w:val="annotation reference"/>
    <w:basedOn w:val="3"/>
    <w:semiHidden/>
    <w:unhideWhenUsed/>
    <w:uiPriority w:val="99"/>
    <w:rPr>
      <w:sz w:val="16"/>
      <w:szCs w:val="16"/>
    </w:rPr>
  </w:style>
  <w:style w:type="paragraph" w:styleId="7">
    <w:name w:val="annotation text"/>
    <w:basedOn w:val="1"/>
    <w:link w:val="27"/>
    <w:semiHidden/>
    <w:unhideWhenUsed/>
    <w:uiPriority w:val="99"/>
    <w:pPr>
      <w:spacing w:line="240" w:lineRule="auto"/>
    </w:pPr>
    <w:rPr>
      <w:sz w:val="20"/>
      <w:szCs w:val="20"/>
    </w:rPr>
  </w:style>
  <w:style w:type="paragraph" w:styleId="8">
    <w:name w:val="annotation subject"/>
    <w:basedOn w:val="7"/>
    <w:next w:val="7"/>
    <w:link w:val="28"/>
    <w:semiHidden/>
    <w:unhideWhenUsed/>
    <w:uiPriority w:val="99"/>
    <w:rPr>
      <w:b/>
      <w:bCs/>
    </w:rPr>
  </w:style>
  <w:style w:type="character" w:styleId="9">
    <w:name w:val="Emphasis"/>
    <w:basedOn w:val="3"/>
    <w:qFormat/>
    <w:uiPriority w:val="20"/>
    <w:rPr>
      <w:i/>
      <w:iCs/>
    </w:rPr>
  </w:style>
  <w:style w:type="character" w:styleId="10">
    <w:name w:val="FollowedHyperlink"/>
    <w:basedOn w:val="3"/>
    <w:semiHidden/>
    <w:unhideWhenUsed/>
    <w:uiPriority w:val="99"/>
    <w:rPr>
      <w:color w:val="800080"/>
      <w:u w:val="single"/>
    </w:rPr>
  </w:style>
  <w:style w:type="paragraph" w:styleId="11">
    <w:name w:val="footer"/>
    <w:basedOn w:val="1"/>
    <w:link w:val="19"/>
    <w:unhideWhenUsed/>
    <w:qFormat/>
    <w:uiPriority w:val="99"/>
    <w:pPr>
      <w:tabs>
        <w:tab w:val="center" w:pos="4320"/>
        <w:tab w:val="right" w:pos="8640"/>
      </w:tabs>
      <w:spacing w:after="0" w:line="240" w:lineRule="auto"/>
    </w:pPr>
    <w:rPr>
      <w:rFonts w:ascii="Times New Roman" w:hAnsi="Times New Roman"/>
      <w:sz w:val="24"/>
    </w:rPr>
  </w:style>
  <w:style w:type="character" w:styleId="12">
    <w:name w:val="footnote reference"/>
    <w:basedOn w:val="3"/>
    <w:semiHidden/>
    <w:unhideWhenUsed/>
    <w:qFormat/>
    <w:uiPriority w:val="99"/>
    <w:rPr>
      <w:vertAlign w:val="superscript"/>
    </w:rPr>
  </w:style>
  <w:style w:type="paragraph" w:styleId="13">
    <w:name w:val="footnote text"/>
    <w:basedOn w:val="1"/>
    <w:semiHidden/>
    <w:unhideWhenUsed/>
    <w:qFormat/>
    <w:uiPriority w:val="99"/>
    <w:pPr>
      <w:snapToGrid w:val="0"/>
      <w:jc w:val="left"/>
    </w:pPr>
    <w:rPr>
      <w:sz w:val="18"/>
      <w:szCs w:val="18"/>
    </w:rPr>
  </w:style>
  <w:style w:type="paragraph" w:styleId="14">
    <w:name w:val="header"/>
    <w:basedOn w:val="1"/>
    <w:link w:val="18"/>
    <w:semiHidden/>
    <w:unhideWhenUsed/>
    <w:qFormat/>
    <w:uiPriority w:val="99"/>
    <w:pPr>
      <w:tabs>
        <w:tab w:val="center" w:pos="4320"/>
        <w:tab w:val="right" w:pos="8640"/>
      </w:tabs>
      <w:spacing w:after="0" w:line="240" w:lineRule="auto"/>
    </w:pPr>
  </w:style>
  <w:style w:type="character" w:styleId="15">
    <w:name w:val="Hyperlink"/>
    <w:basedOn w:val="3"/>
    <w:unhideWhenUsed/>
    <w:qFormat/>
    <w:uiPriority w:val="99"/>
    <w:rPr>
      <w:color w:val="0000FF" w:themeColor="hyperlink"/>
      <w:u w:val="single"/>
    </w:rPr>
  </w:style>
  <w:style w:type="character" w:styleId="16">
    <w:name w:val="line number"/>
    <w:basedOn w:val="3"/>
    <w:semiHidden/>
    <w:unhideWhenUsed/>
    <w:qFormat/>
    <w:uiPriority w:val="99"/>
    <w:rPr>
      <w:rFonts w:ascii="Times New Roman" w:hAnsi="Times New Roman"/>
      <w:sz w:val="24"/>
    </w:rPr>
  </w:style>
  <w:style w:type="character" w:styleId="17">
    <w:name w:val="Strong"/>
    <w:basedOn w:val="3"/>
    <w:qFormat/>
    <w:uiPriority w:val="22"/>
    <w:rPr>
      <w:b/>
      <w:bCs/>
    </w:rPr>
  </w:style>
  <w:style w:type="character" w:customStyle="1" w:styleId="18">
    <w:name w:val="Header Char"/>
    <w:basedOn w:val="3"/>
    <w:link w:val="14"/>
    <w:semiHidden/>
    <w:qFormat/>
    <w:uiPriority w:val="99"/>
  </w:style>
  <w:style w:type="character" w:customStyle="1" w:styleId="19">
    <w:name w:val="Footer Char"/>
    <w:basedOn w:val="3"/>
    <w:link w:val="11"/>
    <w:qFormat/>
    <w:uiPriority w:val="99"/>
    <w:rPr>
      <w:rFonts w:ascii="Times New Roman" w:hAnsi="Times New Roman"/>
      <w:sz w:val="24"/>
    </w:rPr>
  </w:style>
  <w:style w:type="paragraph" w:styleId="20">
    <w:name w:val="List Paragraph"/>
    <w:basedOn w:val="1"/>
    <w:qFormat/>
    <w:uiPriority w:val="34"/>
    <w:pPr>
      <w:ind w:left="720"/>
      <w:contextualSpacing/>
    </w:pPr>
  </w:style>
  <w:style w:type="paragraph" w:customStyle="1" w:styleId="21">
    <w:name w:val="EndNote Bibliography Title"/>
    <w:basedOn w:val="1"/>
    <w:link w:val="22"/>
    <w:qFormat/>
    <w:uiPriority w:val="0"/>
    <w:pPr>
      <w:spacing w:after="0"/>
      <w:jc w:val="center"/>
    </w:pPr>
    <w:rPr>
      <w:rFonts w:cs="Arial"/>
    </w:rPr>
  </w:style>
  <w:style w:type="character" w:customStyle="1" w:styleId="22">
    <w:name w:val="EndNote Bibliography Title 字元"/>
    <w:basedOn w:val="3"/>
    <w:link w:val="21"/>
    <w:qFormat/>
    <w:uiPriority w:val="0"/>
    <w:rPr>
      <w:rFonts w:ascii="Arial" w:hAnsi="Arial" w:cs="Arial" w:eastAsiaTheme="minorEastAsia"/>
      <w:sz w:val="28"/>
      <w:szCs w:val="28"/>
    </w:rPr>
  </w:style>
  <w:style w:type="paragraph" w:customStyle="1" w:styleId="23">
    <w:name w:val="EndNote Bibliography"/>
    <w:basedOn w:val="1"/>
    <w:link w:val="24"/>
    <w:qFormat/>
    <w:uiPriority w:val="0"/>
    <w:pPr>
      <w:spacing w:line="240" w:lineRule="auto"/>
    </w:pPr>
    <w:rPr>
      <w:rFonts w:cs="Arial"/>
    </w:rPr>
  </w:style>
  <w:style w:type="character" w:customStyle="1" w:styleId="24">
    <w:name w:val="EndNote Bibliography 字元"/>
    <w:basedOn w:val="3"/>
    <w:link w:val="23"/>
    <w:qFormat/>
    <w:uiPriority w:val="0"/>
    <w:rPr>
      <w:rFonts w:ascii="Arial" w:hAnsi="Arial" w:cs="Arial" w:eastAsiaTheme="minorEastAsia"/>
      <w:sz w:val="28"/>
      <w:szCs w:val="28"/>
    </w:rPr>
  </w:style>
  <w:style w:type="character" w:customStyle="1" w:styleId="25">
    <w:name w:val="Balloon Text Char"/>
    <w:basedOn w:val="3"/>
    <w:link w:val="5"/>
    <w:semiHidden/>
    <w:qFormat/>
    <w:uiPriority w:val="99"/>
    <w:rPr>
      <w:rFonts w:ascii="PMingLiU" w:eastAsia="PMingLiU"/>
      <w:sz w:val="18"/>
      <w:szCs w:val="18"/>
    </w:rPr>
  </w:style>
  <w:style w:type="character" w:customStyle="1" w:styleId="26">
    <w:name w:val="15"/>
    <w:basedOn w:val="3"/>
    <w:qFormat/>
    <w:uiPriority w:val="0"/>
    <w:rPr>
      <w:rFonts w:hint="default" w:ascii="Times New Roman" w:hAnsi="Times New Roman" w:cs="Times New Roman"/>
      <w:color w:val="0000FF"/>
      <w:u w:val="single"/>
    </w:rPr>
  </w:style>
  <w:style w:type="character" w:customStyle="1" w:styleId="27">
    <w:name w:val="Comment Text Char"/>
    <w:basedOn w:val="3"/>
    <w:link w:val="7"/>
    <w:semiHidden/>
    <w:uiPriority w:val="99"/>
    <w:rPr>
      <w:rFonts w:ascii="Arial" w:hAnsi="Arial" w:eastAsiaTheme="minorEastAsia" w:cstheme="minorBidi"/>
    </w:rPr>
  </w:style>
  <w:style w:type="character" w:customStyle="1" w:styleId="28">
    <w:name w:val="Comment Subject Char"/>
    <w:basedOn w:val="27"/>
    <w:link w:val="8"/>
    <w:semiHidden/>
    <w:uiPriority w:val="99"/>
    <w:rPr>
      <w:rFonts w:ascii="Arial" w:hAnsi="Arial" w:eastAsiaTheme="minorEastAsia" w:cstheme="minorBidi"/>
      <w:b/>
      <w:bCs/>
    </w:rPr>
  </w:style>
  <w:style w:type="paragraph" w:customStyle="1" w:styleId="29">
    <w:name w:val="Revision"/>
    <w:hidden/>
    <w:semiHidden/>
    <w:uiPriority w:val="99"/>
    <w:rPr>
      <w:rFonts w:ascii="Arial" w:hAnsi="Arial" w:eastAsiaTheme="minorEastAsia" w:cstheme="minorBidi"/>
      <w:sz w:val="28"/>
      <w:szCs w:val="28"/>
      <w:lang w:val="en-US" w:eastAsia="zh-TW" w:bidi="ar-SA"/>
    </w:rPr>
  </w:style>
  <w:style w:type="character" w:customStyle="1" w:styleId="3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0435EB-6F70-4710-87F3-8654B46D5C9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14</Pages>
  <Words>5609</Words>
  <Characters>31977</Characters>
  <Lines>266</Lines>
  <Paragraphs>75</Paragraphs>
  <TotalTime>148</TotalTime>
  <ScaleCrop>false</ScaleCrop>
  <LinksUpToDate>false</LinksUpToDate>
  <CharactersWithSpaces>37511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2022-06-20T05:06:33Z</dcterms:modified>
  <cp:revision>984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18A2DFEAA8AA436288093FD4C93BBD0A</vt:lpwstr>
  </property>
</Properties>
</file>